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CA369" w14:textId="77777777" w:rsidR="00D044AF" w:rsidRPr="00D044AF" w:rsidRDefault="00D044AF" w:rsidP="00D044AF">
      <w:pPr>
        <w:rPr>
          <w:rFonts w:asciiTheme="minorHAnsi" w:hAnsiTheme="minorHAnsi" w:cstheme="minorHAnsi"/>
        </w:rPr>
      </w:pPr>
      <w:r w:rsidRPr="00D044AF">
        <w:rPr>
          <w:rFonts w:asciiTheme="minorHAnsi" w:hAnsiTheme="minorHAnsi" w:cstheme="minorHAnsi"/>
          <w:color w:val="000000"/>
          <w:shd w:val="clear" w:color="auto" w:fill="FFFFFF"/>
        </w:rPr>
        <w:t>Dear Marjorie Friedrichs</w:t>
      </w:r>
    </w:p>
    <w:p w14:paraId="729AB9F3" w14:textId="1D45E470" w:rsidR="00D044AF" w:rsidRDefault="00D044AF" w:rsidP="001F7D01">
      <w:pPr>
        <w:rPr>
          <w:rFonts w:asciiTheme="minorHAnsi" w:hAnsiTheme="minorHAnsi" w:cstheme="minorHAnsi"/>
          <w:color w:val="000000"/>
          <w:shd w:val="clear" w:color="auto" w:fill="FFFFFF"/>
        </w:rPr>
      </w:pPr>
    </w:p>
    <w:p w14:paraId="1D5968BE" w14:textId="372BE969" w:rsidR="00D044AF" w:rsidRDefault="00A00B99" w:rsidP="001F7D01">
      <w:pPr>
        <w:rPr>
          <w:rFonts w:asciiTheme="minorHAnsi" w:hAnsiTheme="minorHAnsi" w:cstheme="minorHAnsi"/>
          <w:color w:val="000000"/>
          <w:shd w:val="clear" w:color="auto" w:fill="FFFFFF"/>
        </w:rPr>
      </w:pPr>
      <w:ins w:id="0" w:author="Stukel" w:date="2020-02-29T13:29:00Z">
        <w:r>
          <w:rPr>
            <w:rFonts w:asciiTheme="minorHAnsi" w:hAnsiTheme="minorHAnsi" w:cstheme="minorHAnsi"/>
            <w:color w:val="000000"/>
            <w:shd w:val="clear" w:color="auto" w:fill="FFFFFF"/>
          </w:rPr>
          <w:t xml:space="preserve">We thank you for this opportunity to revise our manuscript and are grateful for the many constructive comments provided by our reviewers.  We have made multiple changes to the manuscript in response to these comments and believe that this has strengthened our publication.  </w:t>
        </w:r>
      </w:ins>
      <w:r w:rsidR="00D044AF">
        <w:rPr>
          <w:rFonts w:asciiTheme="minorHAnsi" w:hAnsiTheme="minorHAnsi" w:cstheme="minorHAnsi"/>
          <w:color w:val="000000"/>
          <w:shd w:val="clear" w:color="auto" w:fill="FFFFFF"/>
        </w:rPr>
        <w:t xml:space="preserve">Please find attached the revised version of our manuscript and the </w:t>
      </w:r>
      <w:r w:rsidR="003A4EB1">
        <w:rPr>
          <w:rFonts w:asciiTheme="minorHAnsi" w:hAnsiTheme="minorHAnsi" w:cstheme="minorHAnsi"/>
          <w:color w:val="000000"/>
          <w:shd w:val="clear" w:color="auto" w:fill="FFFFFF"/>
        </w:rPr>
        <w:t xml:space="preserve">point to point answers to the reviewers comments. </w:t>
      </w:r>
      <w:r w:rsidR="000540B2">
        <w:rPr>
          <w:rFonts w:asciiTheme="minorHAnsi" w:hAnsiTheme="minorHAnsi" w:cstheme="minorHAnsi"/>
          <w:color w:val="000000"/>
          <w:shd w:val="clear" w:color="auto" w:fill="FFFFFF"/>
        </w:rPr>
        <w:t>Our answers are highlighted in red.</w:t>
      </w:r>
    </w:p>
    <w:p w14:paraId="0C442170" w14:textId="1B8740A4" w:rsidR="00D044AF" w:rsidRPr="000540B2" w:rsidRDefault="000540B2" w:rsidP="001F7D01">
      <w:pPr>
        <w:rPr>
          <w:rFonts w:asciiTheme="minorHAnsi" w:hAnsiTheme="minorHAnsi" w:cstheme="minorHAnsi"/>
          <w:color w:val="FF0000"/>
          <w:shd w:val="clear" w:color="auto" w:fill="FFFFFF"/>
        </w:rPr>
      </w:pPr>
      <w:r w:rsidRPr="000540B2">
        <w:rPr>
          <w:rFonts w:asciiTheme="minorHAnsi" w:hAnsiTheme="minorHAnsi" w:cstheme="minorHAnsi"/>
          <w:color w:val="FF0000"/>
          <w:shd w:val="clear" w:color="auto" w:fill="FFFFFF"/>
        </w:rPr>
        <w:t>ADD SENTENCES TO DESCRIBE ANY OTHER CHANGES!</w:t>
      </w:r>
    </w:p>
    <w:p w14:paraId="62932BD9" w14:textId="77777777" w:rsidR="00D044AF" w:rsidRDefault="00D044AF" w:rsidP="001F7D01">
      <w:pPr>
        <w:rPr>
          <w:rFonts w:asciiTheme="minorHAnsi" w:hAnsiTheme="minorHAnsi" w:cstheme="minorHAnsi"/>
          <w:color w:val="000000"/>
          <w:shd w:val="clear" w:color="auto" w:fill="FFFFFF"/>
        </w:rPr>
      </w:pPr>
    </w:p>
    <w:p w14:paraId="5D4822F3" w14:textId="2EC7815C" w:rsidR="00D044AF" w:rsidRDefault="00D044AF" w:rsidP="001F7D01">
      <w:pPr>
        <w:rPr>
          <w:rFonts w:asciiTheme="minorHAnsi" w:hAnsiTheme="minorHAnsi" w:cstheme="minorHAnsi"/>
          <w:color w:val="000000"/>
          <w:shd w:val="clear" w:color="auto" w:fill="FFFFFF"/>
        </w:rPr>
      </w:pPr>
    </w:p>
    <w:p w14:paraId="36BA7F96" w14:textId="1805B977" w:rsidR="000540B2" w:rsidRDefault="000540B2" w:rsidP="001F7D01">
      <w:p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Best,</w:t>
      </w:r>
    </w:p>
    <w:p w14:paraId="2EA8DBD4" w14:textId="0025F8F3" w:rsidR="000540B2" w:rsidRDefault="000540B2" w:rsidP="001F7D01">
      <w:p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Sven Kranz</w:t>
      </w:r>
    </w:p>
    <w:p w14:paraId="4BCC22CC" w14:textId="715FBF81" w:rsidR="000540B2" w:rsidRDefault="000540B2" w:rsidP="001F7D01">
      <w:pPr>
        <w:rPr>
          <w:rFonts w:asciiTheme="minorHAnsi" w:hAnsiTheme="minorHAnsi" w:cstheme="minorHAnsi"/>
          <w:color w:val="000000"/>
          <w:shd w:val="clear" w:color="auto" w:fill="FFFFFF"/>
        </w:rPr>
      </w:pPr>
    </w:p>
    <w:p w14:paraId="0142A676" w14:textId="74F8B43C" w:rsidR="000540B2" w:rsidRDefault="000540B2" w:rsidP="001F7D01">
      <w:pPr>
        <w:rPr>
          <w:rFonts w:asciiTheme="minorHAnsi" w:hAnsiTheme="minorHAnsi" w:cstheme="minorHAnsi"/>
          <w:color w:val="000000"/>
          <w:shd w:val="clear" w:color="auto" w:fill="FFFFFF"/>
        </w:rPr>
      </w:pPr>
    </w:p>
    <w:p w14:paraId="0E6A6814" w14:textId="42B62222" w:rsidR="000540B2" w:rsidRPr="000540B2" w:rsidRDefault="000540B2" w:rsidP="001F7D01">
      <w:pPr>
        <w:rPr>
          <w:rFonts w:asciiTheme="minorHAnsi" w:hAnsiTheme="minorHAnsi" w:cstheme="minorHAnsi"/>
          <w:color w:val="FF0000"/>
          <w:shd w:val="clear" w:color="auto" w:fill="FFFFFF"/>
        </w:rPr>
      </w:pPr>
      <w:r w:rsidRPr="000540B2">
        <w:rPr>
          <w:rFonts w:asciiTheme="minorHAnsi" w:hAnsiTheme="minorHAnsi" w:cstheme="minorHAnsi"/>
          <w:color w:val="FF0000"/>
          <w:shd w:val="clear" w:color="auto" w:fill="FFFFFF"/>
        </w:rPr>
        <w:t xml:space="preserve">Response to reviewers: </w:t>
      </w:r>
    </w:p>
    <w:p w14:paraId="3F543D66" w14:textId="77777777" w:rsidR="000540B2" w:rsidRDefault="000540B2" w:rsidP="001F7D01">
      <w:pPr>
        <w:rPr>
          <w:rFonts w:asciiTheme="minorHAnsi" w:hAnsiTheme="minorHAnsi" w:cstheme="minorHAnsi"/>
          <w:color w:val="000000"/>
          <w:shd w:val="clear" w:color="auto" w:fill="FFFFFF"/>
        </w:rPr>
      </w:pPr>
    </w:p>
    <w:p w14:paraId="69D794D1" w14:textId="430621B6" w:rsidR="001F7D01" w:rsidRPr="00E40ABD" w:rsidRDefault="001F7D01" w:rsidP="001F7D01">
      <w:pPr>
        <w:rPr>
          <w:rFonts w:asciiTheme="minorHAnsi" w:hAnsiTheme="minorHAnsi" w:cstheme="minorHAnsi"/>
          <w:color w:val="000000"/>
        </w:rPr>
      </w:pPr>
      <w:r w:rsidRPr="000540B2">
        <w:rPr>
          <w:rFonts w:asciiTheme="minorHAnsi" w:hAnsiTheme="minorHAnsi" w:cstheme="minorHAnsi"/>
          <w:b/>
          <w:color w:val="000000"/>
          <w:shd w:val="clear" w:color="auto" w:fill="FFFFFF"/>
        </w:rPr>
        <w:t>Reviewer #1 Evaluations:</w:t>
      </w:r>
      <w:r w:rsidRPr="000540B2">
        <w:rPr>
          <w:rFonts w:asciiTheme="minorHAnsi" w:hAnsiTheme="minorHAnsi" w:cstheme="minorHAnsi"/>
          <w:b/>
          <w:color w:val="000000"/>
        </w:rPr>
        <w:br/>
      </w:r>
      <w:r w:rsidRPr="00E40ABD">
        <w:rPr>
          <w:rFonts w:asciiTheme="minorHAnsi" w:hAnsiTheme="minorHAnsi" w:cstheme="minorHAnsi"/>
          <w:color w:val="000000"/>
          <w:shd w:val="clear" w:color="auto" w:fill="FFFFFF"/>
        </w:rPr>
        <w:t>Recommendation (Required): Return to author for minor revisions</w:t>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Significant: Yes, the science is at the forefront of the discipline.</w:t>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Supported: Yes</w:t>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Referencing: Yes</w:t>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Quality: Yes, it is well-written, logically organized, and the figures and tables are appropriate.</w:t>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Data: Yes</w:t>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Accurate Key Points: Yes</w:t>
      </w:r>
      <w:r w:rsidRPr="00E40ABD">
        <w:rPr>
          <w:rFonts w:asciiTheme="minorHAnsi" w:hAnsiTheme="minorHAnsi" w:cstheme="minorHAnsi"/>
          <w:color w:val="000000"/>
        </w:rPr>
        <w:br/>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Reviewer #1 (Formal Review for Authors (shown to authors)):</w:t>
      </w:r>
      <w:r w:rsidRPr="00E40ABD">
        <w:rPr>
          <w:rFonts w:asciiTheme="minorHAnsi" w:hAnsiTheme="minorHAnsi" w:cstheme="minorHAnsi"/>
          <w:color w:val="000000"/>
        </w:rPr>
        <w:br/>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This paper presents a novel multi-method approach to assess gross primary production, net primary production, net community production and new production. The comparison of multiple methods is a challenging and complicated process, especially when applied to a temporally and spatially dynamic ecosystem, and the authors have done well to constrain errors and uncertainties associated with each method and have reasonably attempted to explain discrepancies between methods.</w:t>
      </w:r>
      <w:r w:rsidRPr="00E40ABD">
        <w:rPr>
          <w:rFonts w:asciiTheme="minorHAnsi" w:hAnsiTheme="minorHAnsi" w:cstheme="minorHAnsi"/>
          <w:color w:val="000000"/>
        </w:rPr>
        <w:br/>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It is my recommendation that this paper be published after very minor corrections are applied.</w:t>
      </w:r>
      <w:r w:rsidRPr="00E40ABD">
        <w:rPr>
          <w:rFonts w:asciiTheme="minorHAnsi" w:hAnsiTheme="minorHAnsi" w:cstheme="minorHAnsi"/>
          <w:color w:val="000000"/>
        </w:rPr>
        <w:br/>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Line 167: minor typographical error 'GGP' should be 'GPP'?</w:t>
      </w:r>
      <w:r w:rsidRPr="00E40ABD">
        <w:rPr>
          <w:rFonts w:asciiTheme="minorHAnsi" w:hAnsiTheme="minorHAnsi" w:cstheme="minorHAnsi"/>
          <w:color w:val="000000"/>
        </w:rPr>
        <w:br/>
      </w:r>
    </w:p>
    <w:p w14:paraId="0E74FB75" w14:textId="514C7715" w:rsidR="001F7D01" w:rsidRPr="00E40ABD" w:rsidRDefault="00E33AA0" w:rsidP="001F7D01">
      <w:pPr>
        <w:rPr>
          <w:rFonts w:asciiTheme="minorHAnsi" w:hAnsiTheme="minorHAnsi" w:cstheme="minorHAnsi"/>
          <w:color w:val="FF0000"/>
        </w:rPr>
      </w:pPr>
      <w:r w:rsidRPr="00E40ABD">
        <w:rPr>
          <w:rFonts w:asciiTheme="minorHAnsi" w:hAnsiTheme="minorHAnsi" w:cstheme="minorHAnsi"/>
          <w:color w:val="FF0000"/>
        </w:rPr>
        <w:t xml:space="preserve">We thank the reviewer for catching this typo. We changed it accordingly. </w:t>
      </w:r>
    </w:p>
    <w:p w14:paraId="38DF6FB3" w14:textId="77777777" w:rsidR="001F7D01" w:rsidRPr="00E40ABD" w:rsidRDefault="001F7D01" w:rsidP="001F7D01">
      <w:pPr>
        <w:rPr>
          <w:rFonts w:asciiTheme="minorHAnsi" w:hAnsiTheme="minorHAnsi" w:cstheme="minorHAnsi"/>
          <w:color w:val="FF0000"/>
        </w:rPr>
      </w:pP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Line 228: Please briefly detail the acidification method (e.g. direct application of acid or fuming) and acid type and concentration.</w:t>
      </w:r>
      <w:r w:rsidRPr="00E40ABD">
        <w:rPr>
          <w:rFonts w:asciiTheme="minorHAnsi" w:hAnsiTheme="minorHAnsi" w:cstheme="minorHAnsi"/>
          <w:color w:val="000000"/>
        </w:rPr>
        <w:br/>
      </w:r>
    </w:p>
    <w:p w14:paraId="6ECD08B5" w14:textId="0559481C" w:rsidR="001F7D01" w:rsidRPr="00E40ABD" w:rsidRDefault="005E125B" w:rsidP="001F7D01">
      <w:pPr>
        <w:rPr>
          <w:rFonts w:asciiTheme="minorHAnsi" w:hAnsiTheme="minorHAnsi" w:cstheme="minorHAnsi"/>
          <w:color w:val="FF0000"/>
        </w:rPr>
      </w:pPr>
      <w:r w:rsidRPr="00E40ABD">
        <w:rPr>
          <w:rFonts w:asciiTheme="minorHAnsi" w:hAnsiTheme="minorHAnsi" w:cstheme="minorHAnsi"/>
          <w:color w:val="FF0000"/>
        </w:rPr>
        <w:lastRenderedPageBreak/>
        <w:t>As requested, we</w:t>
      </w:r>
      <w:r w:rsidR="00080613" w:rsidRPr="00E40ABD">
        <w:rPr>
          <w:rFonts w:asciiTheme="minorHAnsi" w:hAnsiTheme="minorHAnsi" w:cstheme="minorHAnsi"/>
          <w:color w:val="FF0000"/>
        </w:rPr>
        <w:t xml:space="preserve"> added additional information</w:t>
      </w:r>
      <w:r w:rsidRPr="00E40ABD">
        <w:rPr>
          <w:rFonts w:asciiTheme="minorHAnsi" w:hAnsiTheme="minorHAnsi" w:cstheme="minorHAnsi"/>
          <w:color w:val="FF0000"/>
        </w:rPr>
        <w:t xml:space="preserve"> on the acidification method</w:t>
      </w:r>
      <w:r w:rsidR="00080613" w:rsidRPr="00E40ABD">
        <w:rPr>
          <w:rFonts w:asciiTheme="minorHAnsi" w:hAnsiTheme="minorHAnsi" w:cstheme="minorHAnsi"/>
          <w:color w:val="FF0000"/>
        </w:rPr>
        <w:t xml:space="preserve">. We want to emphasize that </w:t>
      </w:r>
      <w:del w:id="1" w:author="Nicolas Cassar" w:date="2020-02-29T14:50:00Z">
        <w:r w:rsidR="00080613" w:rsidRPr="00E40ABD" w:rsidDel="00034B67">
          <w:rPr>
            <w:rFonts w:asciiTheme="minorHAnsi" w:hAnsiTheme="minorHAnsi" w:cstheme="minorHAnsi"/>
            <w:color w:val="FF0000"/>
          </w:rPr>
          <w:delText>the quality of acid</w:delText>
        </w:r>
      </w:del>
      <w:ins w:id="2" w:author="Nicolas Cassar" w:date="2020-02-29T14:50:00Z">
        <w:r w:rsidR="00034B67">
          <w:rPr>
            <w:rFonts w:asciiTheme="minorHAnsi" w:hAnsiTheme="minorHAnsi" w:cstheme="minorHAnsi"/>
            <w:color w:val="FF0000"/>
          </w:rPr>
          <w:t>the acid quality</w:t>
        </w:r>
      </w:ins>
      <w:r w:rsidR="00080613" w:rsidRPr="00E40ABD">
        <w:rPr>
          <w:rFonts w:asciiTheme="minorHAnsi" w:hAnsiTheme="minorHAnsi" w:cstheme="minorHAnsi"/>
          <w:color w:val="FF0000"/>
        </w:rPr>
        <w:t xml:space="preserve"> </w:t>
      </w:r>
      <w:del w:id="3" w:author="Nicolas Cassar" w:date="2020-02-29T14:51:00Z">
        <w:r w:rsidRPr="00E40ABD" w:rsidDel="00034B67">
          <w:rPr>
            <w:rFonts w:asciiTheme="minorHAnsi" w:hAnsiTheme="minorHAnsi" w:cstheme="minorHAnsi"/>
            <w:color w:val="FF0000"/>
          </w:rPr>
          <w:delText xml:space="preserve">for 14C analysis </w:delText>
        </w:r>
      </w:del>
      <w:r w:rsidRPr="00E40ABD">
        <w:rPr>
          <w:rFonts w:asciiTheme="minorHAnsi" w:hAnsiTheme="minorHAnsi" w:cstheme="minorHAnsi"/>
          <w:color w:val="FF0000"/>
        </w:rPr>
        <w:t xml:space="preserve">usually </w:t>
      </w:r>
      <w:r w:rsidR="00080613" w:rsidRPr="00E40ABD">
        <w:rPr>
          <w:rFonts w:asciiTheme="minorHAnsi" w:hAnsiTheme="minorHAnsi" w:cstheme="minorHAnsi"/>
          <w:color w:val="FF0000"/>
        </w:rPr>
        <w:t xml:space="preserve">does not matter </w:t>
      </w:r>
      <w:ins w:id="4" w:author="Nicolas Cassar" w:date="2020-02-29T14:51:00Z">
        <w:r w:rsidR="00034B67" w:rsidRPr="00E40ABD">
          <w:rPr>
            <w:rFonts w:asciiTheme="minorHAnsi" w:hAnsiTheme="minorHAnsi" w:cstheme="minorHAnsi"/>
            <w:color w:val="FF0000"/>
          </w:rPr>
          <w:t xml:space="preserve">for 14C analysis </w:t>
        </w:r>
      </w:ins>
      <w:r w:rsidR="00080613" w:rsidRPr="00E40ABD">
        <w:rPr>
          <w:rFonts w:asciiTheme="minorHAnsi" w:hAnsiTheme="minorHAnsi" w:cstheme="minorHAnsi"/>
          <w:color w:val="FF0000"/>
        </w:rPr>
        <w:t>as the measurement is only detecting 14C</w:t>
      </w:r>
      <w:r w:rsidRPr="00E40ABD">
        <w:rPr>
          <w:rFonts w:asciiTheme="minorHAnsi" w:hAnsiTheme="minorHAnsi" w:cstheme="minorHAnsi"/>
          <w:color w:val="FF0000"/>
        </w:rPr>
        <w:t xml:space="preserve"> decay. H</w:t>
      </w:r>
      <w:r w:rsidR="00080613" w:rsidRPr="00E40ABD">
        <w:rPr>
          <w:rFonts w:asciiTheme="minorHAnsi" w:hAnsiTheme="minorHAnsi" w:cstheme="minorHAnsi"/>
          <w:color w:val="FF0000"/>
        </w:rPr>
        <w:t xml:space="preserve">Cl </w:t>
      </w:r>
      <w:r w:rsidRPr="00E40ABD">
        <w:rPr>
          <w:rFonts w:asciiTheme="minorHAnsi" w:hAnsiTheme="minorHAnsi" w:cstheme="minorHAnsi"/>
          <w:color w:val="FF0000"/>
        </w:rPr>
        <w:t>should</w:t>
      </w:r>
      <w:r w:rsidR="00080613" w:rsidRPr="00E40ABD">
        <w:rPr>
          <w:rFonts w:asciiTheme="minorHAnsi" w:hAnsiTheme="minorHAnsi" w:cstheme="minorHAnsi"/>
          <w:color w:val="FF0000"/>
        </w:rPr>
        <w:t xml:space="preserve"> not have </w:t>
      </w:r>
      <w:del w:id="5" w:author="Stukel" w:date="2020-02-29T13:31:00Z">
        <w:r w:rsidR="00080613" w:rsidRPr="00E40ABD" w:rsidDel="00952748">
          <w:rPr>
            <w:rFonts w:asciiTheme="minorHAnsi" w:hAnsiTheme="minorHAnsi" w:cstheme="minorHAnsi"/>
            <w:color w:val="FF0000"/>
          </w:rPr>
          <w:delText>a</w:delText>
        </w:r>
        <w:r w:rsidRPr="00E40ABD" w:rsidDel="00952748">
          <w:rPr>
            <w:rFonts w:asciiTheme="minorHAnsi" w:hAnsiTheme="minorHAnsi" w:cstheme="minorHAnsi"/>
            <w:color w:val="FF0000"/>
          </w:rPr>
          <w:delText xml:space="preserve">ny </w:delText>
        </w:r>
      </w:del>
      <w:ins w:id="6" w:author="Stukel" w:date="2020-02-29T13:31:00Z">
        <w:r w:rsidR="00952748">
          <w:rPr>
            <w:rFonts w:asciiTheme="minorHAnsi" w:hAnsiTheme="minorHAnsi" w:cstheme="minorHAnsi"/>
            <w:color w:val="FF0000"/>
          </w:rPr>
          <w:t>detectable</w:t>
        </w:r>
        <w:r w:rsidR="00952748" w:rsidRPr="00E40ABD">
          <w:rPr>
            <w:rFonts w:asciiTheme="minorHAnsi" w:hAnsiTheme="minorHAnsi" w:cstheme="minorHAnsi"/>
            <w:color w:val="FF0000"/>
          </w:rPr>
          <w:t xml:space="preserve"> </w:t>
        </w:r>
      </w:ins>
      <w:r w:rsidR="00080613" w:rsidRPr="00E40ABD">
        <w:rPr>
          <w:rFonts w:asciiTheme="minorHAnsi" w:hAnsiTheme="minorHAnsi" w:cstheme="minorHAnsi"/>
          <w:color w:val="FF0000"/>
        </w:rPr>
        <w:t xml:space="preserve">14C background. </w:t>
      </w:r>
      <w:r w:rsidRPr="00E40ABD">
        <w:rPr>
          <w:rFonts w:asciiTheme="minorHAnsi" w:hAnsiTheme="minorHAnsi" w:cstheme="minorHAnsi"/>
          <w:color w:val="FF0000"/>
        </w:rPr>
        <w:t>Using</w:t>
      </w:r>
      <w:r w:rsidR="00080613" w:rsidRPr="00E40ABD">
        <w:rPr>
          <w:rFonts w:asciiTheme="minorHAnsi" w:hAnsiTheme="minorHAnsi" w:cstheme="minorHAnsi"/>
          <w:color w:val="FF0000"/>
        </w:rPr>
        <w:t xml:space="preserve"> HCl </w:t>
      </w:r>
      <w:r w:rsidRPr="00E40ABD">
        <w:rPr>
          <w:rFonts w:asciiTheme="minorHAnsi" w:hAnsiTheme="minorHAnsi" w:cstheme="minorHAnsi"/>
          <w:color w:val="FF0000"/>
        </w:rPr>
        <w:t xml:space="preserve">for POC analysis, the acid </w:t>
      </w:r>
      <w:r w:rsidR="00080613" w:rsidRPr="00E40ABD">
        <w:rPr>
          <w:rFonts w:asciiTheme="minorHAnsi" w:hAnsiTheme="minorHAnsi" w:cstheme="minorHAnsi"/>
          <w:color w:val="FF0000"/>
        </w:rPr>
        <w:t xml:space="preserve">is known to cause contamination. In our lab we usually use </w:t>
      </w:r>
      <w:r w:rsidRPr="00E40ABD">
        <w:rPr>
          <w:rFonts w:asciiTheme="minorHAnsi" w:hAnsiTheme="minorHAnsi" w:cstheme="minorHAnsi"/>
          <w:color w:val="FF0000"/>
        </w:rPr>
        <w:t xml:space="preserve">trace </w:t>
      </w:r>
      <w:r w:rsidR="00080613" w:rsidRPr="00E40ABD">
        <w:rPr>
          <w:rFonts w:asciiTheme="minorHAnsi" w:hAnsiTheme="minorHAnsi" w:cstheme="minorHAnsi"/>
          <w:color w:val="FF0000"/>
        </w:rPr>
        <w:t>clean acid and fumigation for POC</w:t>
      </w:r>
      <w:r w:rsidRPr="00E40ABD">
        <w:rPr>
          <w:rFonts w:asciiTheme="minorHAnsi" w:hAnsiTheme="minorHAnsi" w:cstheme="minorHAnsi"/>
          <w:color w:val="FF0000"/>
        </w:rPr>
        <w:t xml:space="preserve"> filter analysis</w:t>
      </w:r>
      <w:r w:rsidR="00E33AA0" w:rsidRPr="00E40ABD">
        <w:rPr>
          <w:rFonts w:asciiTheme="minorHAnsi" w:hAnsiTheme="minorHAnsi" w:cstheme="minorHAnsi"/>
          <w:color w:val="FF0000"/>
        </w:rPr>
        <w:t xml:space="preserve"> while </w:t>
      </w:r>
      <w:r w:rsidR="00080613" w:rsidRPr="00E40ABD">
        <w:rPr>
          <w:rFonts w:asciiTheme="minorHAnsi" w:hAnsiTheme="minorHAnsi" w:cstheme="minorHAnsi"/>
          <w:color w:val="FF0000"/>
        </w:rPr>
        <w:t xml:space="preserve">14C acidification is usually performed with </w:t>
      </w:r>
      <w:r w:rsidRPr="00E40ABD">
        <w:rPr>
          <w:rFonts w:asciiTheme="minorHAnsi" w:hAnsiTheme="minorHAnsi" w:cstheme="minorHAnsi"/>
          <w:color w:val="FF0000"/>
        </w:rPr>
        <w:t xml:space="preserve">(6-12N) </w:t>
      </w:r>
      <w:r w:rsidR="00E33AA0" w:rsidRPr="00E40ABD">
        <w:rPr>
          <w:rFonts w:asciiTheme="minorHAnsi" w:hAnsiTheme="minorHAnsi" w:cstheme="minorHAnsi"/>
          <w:color w:val="FF0000"/>
        </w:rPr>
        <w:t>molecular biology grade</w:t>
      </w:r>
      <w:r w:rsidRPr="00E40ABD">
        <w:rPr>
          <w:rFonts w:asciiTheme="minorHAnsi" w:hAnsiTheme="minorHAnsi" w:cstheme="minorHAnsi"/>
          <w:color w:val="FF0000"/>
        </w:rPr>
        <w:t xml:space="preserve"> HCl .</w:t>
      </w:r>
    </w:p>
    <w:p w14:paraId="4AD3EA0F" w14:textId="77777777" w:rsidR="001F7D01" w:rsidRPr="00E40ABD" w:rsidRDefault="001F7D01" w:rsidP="001F7D01">
      <w:pPr>
        <w:rPr>
          <w:rFonts w:asciiTheme="minorHAnsi" w:hAnsiTheme="minorHAnsi" w:cstheme="minorHAnsi"/>
          <w:color w:val="000000"/>
        </w:rPr>
      </w:pP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Section 3.4: Line 233-248. In this section acronyms NP (for New Production) and NPP (Net Primary production) are used interchangeably here, but I think it is supposed to be NPP only?</w:t>
      </w:r>
      <w:r w:rsidRPr="00E40ABD">
        <w:rPr>
          <w:rFonts w:asciiTheme="minorHAnsi" w:hAnsiTheme="minorHAnsi" w:cstheme="minorHAnsi"/>
          <w:color w:val="000000"/>
        </w:rPr>
        <w:br/>
      </w:r>
    </w:p>
    <w:p w14:paraId="3EC72747" w14:textId="6645849D" w:rsidR="001F7D01" w:rsidRPr="00E40ABD" w:rsidRDefault="005E125B" w:rsidP="001F7D01">
      <w:pPr>
        <w:rPr>
          <w:rFonts w:asciiTheme="minorHAnsi" w:hAnsiTheme="minorHAnsi" w:cstheme="minorHAnsi"/>
          <w:color w:val="FF0000"/>
        </w:rPr>
      </w:pPr>
      <w:r w:rsidRPr="00E40ABD">
        <w:rPr>
          <w:rFonts w:asciiTheme="minorHAnsi" w:hAnsiTheme="minorHAnsi" w:cstheme="minorHAnsi"/>
          <w:color w:val="FF0000"/>
        </w:rPr>
        <w:t xml:space="preserve">We thank the reviewer </w:t>
      </w:r>
      <w:r w:rsidR="001F7D01" w:rsidRPr="00E40ABD">
        <w:rPr>
          <w:rFonts w:asciiTheme="minorHAnsi" w:hAnsiTheme="minorHAnsi" w:cstheme="minorHAnsi"/>
          <w:color w:val="FF0000"/>
        </w:rPr>
        <w:t xml:space="preserve">for pointing this out! We changed the text </w:t>
      </w:r>
      <w:r w:rsidR="007377BB" w:rsidRPr="00E40ABD">
        <w:rPr>
          <w:rFonts w:asciiTheme="minorHAnsi" w:hAnsiTheme="minorHAnsi" w:cstheme="minorHAnsi"/>
          <w:color w:val="FF0000"/>
        </w:rPr>
        <w:t>and Eq. 1 accordingly</w:t>
      </w:r>
      <w:r w:rsidR="001F7D01" w:rsidRPr="00E40ABD">
        <w:rPr>
          <w:rFonts w:asciiTheme="minorHAnsi" w:hAnsiTheme="minorHAnsi" w:cstheme="minorHAnsi"/>
          <w:color w:val="FF0000"/>
        </w:rPr>
        <w:t>!</w:t>
      </w:r>
    </w:p>
    <w:p w14:paraId="793AA2DC" w14:textId="77777777" w:rsidR="001F7D01" w:rsidRPr="00E40ABD" w:rsidRDefault="001F7D01" w:rsidP="001F7D01">
      <w:pPr>
        <w:rPr>
          <w:rFonts w:asciiTheme="minorHAnsi" w:hAnsiTheme="minorHAnsi" w:cstheme="minorHAnsi"/>
          <w:color w:val="000000"/>
          <w:shd w:val="clear" w:color="auto" w:fill="FFFFFF"/>
        </w:rPr>
      </w:pP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Section 3.7 Please specify the light level NPQNSV is determined for use in the e:C estimations.</w:t>
      </w:r>
    </w:p>
    <w:p w14:paraId="5986CA7B" w14:textId="77777777" w:rsidR="001F7D01" w:rsidRPr="00E40ABD" w:rsidRDefault="001F7D01" w:rsidP="001F7D01">
      <w:pPr>
        <w:rPr>
          <w:rFonts w:asciiTheme="minorHAnsi" w:hAnsiTheme="minorHAnsi" w:cstheme="minorHAnsi"/>
          <w:color w:val="000000"/>
        </w:rPr>
      </w:pPr>
    </w:p>
    <w:p w14:paraId="47707DFF" w14:textId="1CE63D62" w:rsidR="00E33AA0" w:rsidRPr="00E40ABD" w:rsidRDefault="00E33AA0" w:rsidP="001F7D01">
      <w:pPr>
        <w:rPr>
          <w:rFonts w:asciiTheme="minorHAnsi" w:hAnsiTheme="minorHAnsi" w:cstheme="minorHAnsi"/>
          <w:color w:val="FF0000"/>
        </w:rPr>
      </w:pPr>
      <w:r w:rsidRPr="00E40ABD">
        <w:rPr>
          <w:rFonts w:asciiTheme="minorHAnsi" w:hAnsiTheme="minorHAnsi" w:cstheme="minorHAnsi"/>
          <w:color w:val="FF0000"/>
        </w:rPr>
        <w:t xml:space="preserve">As recognized by the reviewer, </w:t>
      </w:r>
      <m:oMath>
        <m:r>
          <w:rPr>
            <w:rFonts w:ascii="Cambria Math" w:hAnsi="Cambria Math" w:cstheme="minorHAnsi"/>
            <w:color w:val="FF0000"/>
          </w:rPr>
          <m:t>NP</m:t>
        </m:r>
        <m:sSub>
          <m:sSubPr>
            <m:ctrlPr>
              <w:rPr>
                <w:rFonts w:ascii="Cambria Math" w:hAnsi="Cambria Math" w:cstheme="minorHAnsi"/>
                <w:i/>
                <w:color w:val="FF0000"/>
              </w:rPr>
            </m:ctrlPr>
          </m:sSubPr>
          <m:e>
            <m:r>
              <w:rPr>
                <w:rFonts w:ascii="Cambria Math" w:hAnsi="Cambria Math" w:cstheme="minorHAnsi"/>
                <w:color w:val="FF0000"/>
              </w:rPr>
              <m:t>Q</m:t>
            </m:r>
          </m:e>
          <m:sub>
            <m:r>
              <w:rPr>
                <w:rFonts w:ascii="Cambria Math" w:hAnsi="Cambria Math" w:cstheme="minorHAnsi"/>
                <w:color w:val="FF0000"/>
              </w:rPr>
              <m:t>NSV</m:t>
            </m:r>
          </m:sub>
        </m:sSub>
      </m:oMath>
      <w:r w:rsidR="007377BB" w:rsidRPr="00E40ABD">
        <w:rPr>
          <w:rFonts w:asciiTheme="minorHAnsi" w:hAnsiTheme="minorHAnsi" w:cstheme="minorHAnsi"/>
          <w:color w:val="FF0000"/>
        </w:rPr>
        <w:t xml:space="preserve"> </w:t>
      </w:r>
      <w:r w:rsidR="005E125B" w:rsidRPr="00E40ABD">
        <w:rPr>
          <w:rFonts w:asciiTheme="minorHAnsi" w:hAnsiTheme="minorHAnsi" w:cstheme="minorHAnsi"/>
          <w:color w:val="FF0000"/>
        </w:rPr>
        <w:t>is strongly light dependent and change</w:t>
      </w:r>
      <w:r w:rsidRPr="00E40ABD">
        <w:rPr>
          <w:rFonts w:asciiTheme="minorHAnsi" w:hAnsiTheme="minorHAnsi" w:cstheme="minorHAnsi"/>
          <w:color w:val="FF0000"/>
        </w:rPr>
        <w:t>s</w:t>
      </w:r>
      <w:r w:rsidR="007377BB" w:rsidRPr="00E40ABD">
        <w:rPr>
          <w:rFonts w:asciiTheme="minorHAnsi" w:hAnsiTheme="minorHAnsi" w:cstheme="minorHAnsi"/>
          <w:color w:val="FF0000"/>
        </w:rPr>
        <w:t xml:space="preserve"> </w:t>
      </w:r>
      <w:r w:rsidR="00E254FB" w:rsidRPr="00E40ABD">
        <w:rPr>
          <w:rFonts w:asciiTheme="minorHAnsi" w:hAnsiTheme="minorHAnsi" w:cstheme="minorHAnsi"/>
          <w:color w:val="FF0000"/>
        </w:rPr>
        <w:t>throughout</w:t>
      </w:r>
      <w:r w:rsidR="007377BB" w:rsidRPr="00E40ABD">
        <w:rPr>
          <w:rFonts w:asciiTheme="minorHAnsi" w:hAnsiTheme="minorHAnsi" w:cstheme="minorHAnsi"/>
          <w:color w:val="FF0000"/>
        </w:rPr>
        <w:t xml:space="preserve"> the water </w:t>
      </w:r>
      <w:r w:rsidR="00E254FB" w:rsidRPr="00E40ABD">
        <w:rPr>
          <w:rFonts w:asciiTheme="minorHAnsi" w:hAnsiTheme="minorHAnsi" w:cstheme="minorHAnsi"/>
          <w:color w:val="FF0000"/>
        </w:rPr>
        <w:t>column</w:t>
      </w:r>
      <w:r w:rsidR="005E125B" w:rsidRPr="00E40ABD">
        <w:rPr>
          <w:rFonts w:asciiTheme="minorHAnsi" w:hAnsiTheme="minorHAnsi" w:cstheme="minorHAnsi"/>
          <w:color w:val="FF0000"/>
        </w:rPr>
        <w:t>. Consequently</w:t>
      </w:r>
      <w:r w:rsidRPr="00E40ABD">
        <w:rPr>
          <w:rFonts w:asciiTheme="minorHAnsi" w:hAnsiTheme="minorHAnsi" w:cstheme="minorHAnsi"/>
          <w:color w:val="FF0000"/>
        </w:rPr>
        <w:t xml:space="preserve">, we </w:t>
      </w:r>
      <w:del w:id="7" w:author="Stukel" w:date="2020-02-29T13:31:00Z">
        <w:r w:rsidRPr="00E40ABD" w:rsidDel="00952748">
          <w:rPr>
            <w:rFonts w:asciiTheme="minorHAnsi" w:hAnsiTheme="minorHAnsi" w:cstheme="minorHAnsi"/>
            <w:color w:val="FF0000"/>
          </w:rPr>
          <w:delText>calculation</w:delText>
        </w:r>
      </w:del>
      <w:ins w:id="8" w:author="Stukel" w:date="2020-02-29T13:31:00Z">
        <w:r w:rsidR="00952748" w:rsidRPr="00E40ABD">
          <w:rPr>
            <w:rFonts w:asciiTheme="minorHAnsi" w:hAnsiTheme="minorHAnsi" w:cstheme="minorHAnsi"/>
            <w:color w:val="FF0000"/>
          </w:rPr>
          <w:t>calculat</w:t>
        </w:r>
        <w:r w:rsidR="00952748">
          <w:rPr>
            <w:rFonts w:asciiTheme="minorHAnsi" w:hAnsiTheme="minorHAnsi" w:cstheme="minorHAnsi"/>
            <w:color w:val="FF0000"/>
          </w:rPr>
          <w:t>e</w:t>
        </w:r>
      </w:ins>
      <m:oMath>
        <m:sSub>
          <m:sSubPr>
            <m:ctrlPr>
              <w:rPr>
                <w:rFonts w:ascii="Cambria Math" w:hAnsi="Cambria Math" w:cstheme="minorHAnsi"/>
                <w:i/>
                <w:color w:val="FF0000"/>
              </w:rPr>
            </m:ctrlPr>
          </m:sSubPr>
          <m:e>
            <m:r>
              <m:rPr>
                <m:sty m:val="p"/>
              </m:rPr>
              <w:rPr>
                <w:rFonts w:ascii="Cambria Math" w:hAnsi="Cambria Math" w:cstheme="minorHAnsi"/>
                <w:color w:val="FF0000"/>
              </w:rPr>
              <m:t xml:space="preserve"> Φ</m:t>
            </m:r>
            <m:ctrlPr>
              <w:rPr>
                <w:rFonts w:ascii="Cambria Math" w:hAnsi="Cambria Math" w:cstheme="minorHAnsi"/>
                <w:color w:val="FF0000"/>
              </w:rPr>
            </m:ctrlPr>
          </m:e>
          <m:sub>
            <m:r>
              <w:rPr>
                <w:rFonts w:ascii="Cambria Math" w:hAnsi="Cambria Math" w:cstheme="minorHAnsi"/>
                <w:color w:val="FF0000"/>
              </w:rPr>
              <m:t>e:C</m:t>
            </m:r>
          </m:sub>
        </m:sSub>
      </m:oMath>
      <w:r w:rsidR="007377BB" w:rsidRPr="00E40ABD">
        <w:rPr>
          <w:rFonts w:asciiTheme="minorHAnsi" w:hAnsiTheme="minorHAnsi" w:cstheme="minorHAnsi"/>
          <w:color w:val="FF0000"/>
        </w:rPr>
        <w:t xml:space="preserve">  </w:t>
      </w:r>
      <w:r w:rsidRPr="00E40ABD">
        <w:rPr>
          <w:rFonts w:asciiTheme="minorHAnsi" w:hAnsiTheme="minorHAnsi" w:cstheme="minorHAnsi"/>
          <w:color w:val="FF0000"/>
        </w:rPr>
        <w:t xml:space="preserve">based on </w:t>
      </w:r>
      <w:r w:rsidR="00742B23" w:rsidRPr="00E40ABD">
        <w:rPr>
          <w:rFonts w:asciiTheme="minorHAnsi" w:hAnsiTheme="minorHAnsi" w:cstheme="minorHAnsi"/>
          <w:color w:val="FF0000"/>
        </w:rPr>
        <w:t xml:space="preserve">our data from the P vs. E correlations, </w:t>
      </w:r>
      <w:r w:rsidRPr="00E40ABD">
        <w:rPr>
          <w:rFonts w:asciiTheme="minorHAnsi" w:hAnsiTheme="minorHAnsi" w:cstheme="minorHAnsi"/>
          <w:color w:val="FF0000"/>
        </w:rPr>
        <w:t xml:space="preserve">the </w:t>
      </w:r>
      <w:del w:id="9" w:author="Nicolas Cassar" w:date="2020-02-29T14:52:00Z">
        <w:r w:rsidRPr="00E40ABD" w:rsidDel="00034B67">
          <w:rPr>
            <w:rFonts w:asciiTheme="minorHAnsi" w:hAnsiTheme="minorHAnsi" w:cstheme="minorHAnsi"/>
            <w:color w:val="FF0000"/>
          </w:rPr>
          <w:delText xml:space="preserve">diurnal </w:delText>
        </w:r>
      </w:del>
      <w:ins w:id="10" w:author="Nicolas Cassar" w:date="2020-02-29T14:52:00Z">
        <w:r w:rsidR="00034B67">
          <w:rPr>
            <w:rFonts w:asciiTheme="minorHAnsi" w:hAnsiTheme="minorHAnsi" w:cstheme="minorHAnsi"/>
            <w:color w:val="FF0000"/>
          </w:rPr>
          <w:t>diel</w:t>
        </w:r>
        <w:r w:rsidR="00034B67" w:rsidRPr="00E40ABD">
          <w:rPr>
            <w:rFonts w:asciiTheme="minorHAnsi" w:hAnsiTheme="minorHAnsi" w:cstheme="minorHAnsi"/>
            <w:color w:val="FF0000"/>
          </w:rPr>
          <w:t xml:space="preserve"> </w:t>
        </w:r>
      </w:ins>
      <w:r w:rsidRPr="00E40ABD">
        <w:rPr>
          <w:rFonts w:asciiTheme="minorHAnsi" w:hAnsiTheme="minorHAnsi" w:cstheme="minorHAnsi"/>
          <w:color w:val="FF0000"/>
        </w:rPr>
        <w:t>changes in light intensity</w:t>
      </w:r>
      <w:r w:rsidR="00742B23" w:rsidRPr="00E40ABD">
        <w:rPr>
          <w:rFonts w:asciiTheme="minorHAnsi" w:hAnsiTheme="minorHAnsi" w:cstheme="minorHAnsi"/>
          <w:color w:val="FF0000"/>
        </w:rPr>
        <w:t xml:space="preserve"> (</w:t>
      </w:r>
      <w:r w:rsidRPr="00E40ABD">
        <w:rPr>
          <w:rFonts w:asciiTheme="minorHAnsi" w:hAnsiTheme="minorHAnsi" w:cstheme="minorHAnsi"/>
          <w:color w:val="FF0000"/>
        </w:rPr>
        <w:t>as measured by the shipboard light meter</w:t>
      </w:r>
      <w:r w:rsidR="00742B23" w:rsidRPr="00E40ABD">
        <w:rPr>
          <w:rFonts w:asciiTheme="minorHAnsi" w:hAnsiTheme="minorHAnsi" w:cstheme="minorHAnsi"/>
          <w:color w:val="FF0000"/>
        </w:rPr>
        <w:t>)</w:t>
      </w:r>
      <w:r w:rsidRPr="00E40ABD">
        <w:rPr>
          <w:rFonts w:asciiTheme="minorHAnsi" w:hAnsiTheme="minorHAnsi" w:cstheme="minorHAnsi"/>
          <w:color w:val="FF0000"/>
        </w:rPr>
        <w:t xml:space="preserve"> and the attenuation coefficient measured/calculated from our noon CTD deployments.  </w:t>
      </w:r>
      <w:r w:rsidR="00742B23" w:rsidRPr="00E40ABD">
        <w:rPr>
          <w:rFonts w:asciiTheme="minorHAnsi" w:hAnsiTheme="minorHAnsi" w:cstheme="minorHAnsi"/>
          <w:color w:val="FF0000"/>
        </w:rPr>
        <w:t xml:space="preserve">Consequently, we used variable </w:t>
      </w:r>
      <m:oMath>
        <m:sSub>
          <m:sSubPr>
            <m:ctrlPr>
              <w:rPr>
                <w:rFonts w:ascii="Cambria Math" w:hAnsi="Cambria Math" w:cstheme="minorHAnsi"/>
                <w:i/>
                <w:color w:val="FF0000"/>
              </w:rPr>
            </m:ctrlPr>
          </m:sSubPr>
          <m:e>
            <m:r>
              <m:rPr>
                <m:sty m:val="p"/>
              </m:rPr>
              <w:rPr>
                <w:rFonts w:ascii="Cambria Math" w:hAnsi="Cambria Math" w:cstheme="minorHAnsi"/>
                <w:color w:val="FF0000"/>
              </w:rPr>
              <m:t xml:space="preserve"> Φ</m:t>
            </m:r>
            <m:ctrlPr>
              <w:rPr>
                <w:rFonts w:ascii="Cambria Math" w:hAnsi="Cambria Math" w:cstheme="minorHAnsi"/>
                <w:color w:val="FF0000"/>
              </w:rPr>
            </m:ctrlPr>
          </m:e>
          <m:sub>
            <m:r>
              <w:rPr>
                <w:rFonts w:ascii="Cambria Math" w:hAnsi="Cambria Math" w:cstheme="minorHAnsi"/>
                <w:color w:val="FF0000"/>
              </w:rPr>
              <m:t>e:C</m:t>
            </m:r>
          </m:sub>
        </m:sSub>
      </m:oMath>
      <w:r w:rsidR="00742B23" w:rsidRPr="00E40ABD">
        <w:rPr>
          <w:rFonts w:asciiTheme="minorHAnsi" w:eastAsiaTheme="minorEastAsia" w:hAnsiTheme="minorHAnsi" w:cstheme="minorHAnsi"/>
          <w:color w:val="FF0000"/>
        </w:rPr>
        <w:t xml:space="preserve"> ratios to calculate productivity throughout the mixed layer. Data shown are the integrated values throughout the mixed layer.</w:t>
      </w:r>
    </w:p>
    <w:p w14:paraId="2312B491" w14:textId="13A15D49" w:rsidR="001F7D01" w:rsidRPr="00E40ABD" w:rsidRDefault="001F7D01" w:rsidP="001F7D01">
      <w:pPr>
        <w:rPr>
          <w:rFonts w:asciiTheme="minorHAnsi" w:hAnsiTheme="minorHAnsi" w:cstheme="minorHAnsi"/>
          <w:color w:val="000000"/>
          <w:shd w:val="clear" w:color="auto" w:fill="FFFFFF"/>
        </w:rPr>
      </w:pP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Section 4.2.7. GPPFRRF Estimates</w:t>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This is a commentary, rather than a suggestion for revision. I find the prominent afternoon peak in GPPFRRF intriguing and unexpected. It is such a dramatic increase in GPP and it is a little hard for me to determine the timing from the x-axis, but it looks to be soon after midday. I have been trying to come up with an explanation for this from uncertainties and weaknesses in the algorithm and fitting of the PvI curves but have not come up with anything significant. Silsbe and Kromkamp (2012, L&amp;O Modeling the irradiance dependency of the quantum efficiency of photosynthesis) have previously published some interesting work demonstrating the statistical flaws in FRRF estimated GPP as the derived 'GPP' is not independent of E the dependent variable which impacts derived PvI parameters (uncertainties are higher). They also showed of the most used PvI models applied the Platt et al. 1980 performs poorly when comparing the number of fitted curves with statistically significant derived parameters. I have certainly seen this in my own data analysis, especially in data from significantly light stressed phytoplankton populations. I'm not sure if the authors have evaluated the statistical significance of the derived PvI parameters and/or the model uncertainties from the fits but it may be worth revisiting or at least keeping in mind for future applications of GPPFRRF methods. </w:t>
      </w:r>
    </w:p>
    <w:p w14:paraId="1FA5D706" w14:textId="77777777" w:rsidR="001F7D01" w:rsidRPr="00E40ABD" w:rsidRDefault="001F7D01" w:rsidP="001F7D01">
      <w:pPr>
        <w:rPr>
          <w:rFonts w:asciiTheme="minorHAnsi" w:hAnsiTheme="minorHAnsi" w:cstheme="minorHAnsi"/>
          <w:color w:val="000000"/>
        </w:rPr>
      </w:pPr>
    </w:p>
    <w:p w14:paraId="64219C98" w14:textId="2BDBFC22" w:rsidR="00963D52" w:rsidRPr="00377821" w:rsidRDefault="001F7D01" w:rsidP="001F7D01">
      <w:pPr>
        <w:rPr>
          <w:rFonts w:asciiTheme="minorHAnsi" w:hAnsiTheme="minorHAnsi" w:cstheme="minorHAnsi"/>
          <w:color w:val="FF0000"/>
        </w:rPr>
      </w:pPr>
      <w:r w:rsidRPr="00377821">
        <w:rPr>
          <w:rFonts w:asciiTheme="minorHAnsi" w:hAnsiTheme="minorHAnsi" w:cstheme="minorHAnsi"/>
          <w:color w:val="FF0000"/>
        </w:rPr>
        <w:t>We thank the reviewer for this very thoughtful comment</w:t>
      </w:r>
      <w:r w:rsidR="00377821">
        <w:rPr>
          <w:rFonts w:asciiTheme="minorHAnsi" w:hAnsiTheme="minorHAnsi" w:cstheme="minorHAnsi"/>
          <w:color w:val="FF0000"/>
        </w:rPr>
        <w:t xml:space="preserve"> as she/he</w:t>
      </w:r>
      <w:r w:rsidR="000B7A90" w:rsidRPr="00377821">
        <w:rPr>
          <w:rFonts w:asciiTheme="minorHAnsi" w:hAnsiTheme="minorHAnsi" w:cstheme="minorHAnsi"/>
          <w:color w:val="FF0000"/>
        </w:rPr>
        <w:t xml:space="preserve"> </w:t>
      </w:r>
      <w:r w:rsidR="00963D52" w:rsidRPr="00377821">
        <w:rPr>
          <w:rFonts w:asciiTheme="minorHAnsi" w:hAnsiTheme="minorHAnsi" w:cstheme="minorHAnsi"/>
          <w:color w:val="FF0000"/>
        </w:rPr>
        <w:t xml:space="preserve">highlights an important issue </w:t>
      </w:r>
      <w:del w:id="11" w:author="Nicolas Cassar" w:date="2020-02-29T14:54:00Z">
        <w:r w:rsidR="00963D52" w:rsidRPr="00377821" w:rsidDel="00034B67">
          <w:rPr>
            <w:rFonts w:asciiTheme="minorHAnsi" w:hAnsiTheme="minorHAnsi" w:cstheme="minorHAnsi"/>
            <w:color w:val="FF0000"/>
          </w:rPr>
          <w:delText xml:space="preserve">for </w:delText>
        </w:r>
      </w:del>
      <w:ins w:id="12" w:author="Nicolas Cassar" w:date="2020-02-29T14:54:00Z">
        <w:r w:rsidR="00034B67">
          <w:rPr>
            <w:rFonts w:asciiTheme="minorHAnsi" w:hAnsiTheme="minorHAnsi" w:cstheme="minorHAnsi"/>
            <w:color w:val="FF0000"/>
          </w:rPr>
          <w:t>of</w:t>
        </w:r>
        <w:r w:rsidR="00034B67" w:rsidRPr="00377821">
          <w:rPr>
            <w:rFonts w:asciiTheme="minorHAnsi" w:hAnsiTheme="minorHAnsi" w:cstheme="minorHAnsi"/>
            <w:color w:val="FF0000"/>
          </w:rPr>
          <w:t xml:space="preserve"> </w:t>
        </w:r>
      </w:ins>
      <w:r w:rsidR="00963D52" w:rsidRPr="00377821">
        <w:rPr>
          <w:rFonts w:asciiTheme="minorHAnsi" w:hAnsiTheme="minorHAnsi" w:cstheme="minorHAnsi"/>
          <w:color w:val="FF0000"/>
        </w:rPr>
        <w:t xml:space="preserve">optimization in non-linear systems. Since many model parameters may be correlated, determining the uncertainty for a particular parameter is non-trivial. </w:t>
      </w:r>
      <w:r w:rsidR="00990AFF">
        <w:rPr>
          <w:rFonts w:asciiTheme="minorHAnsi" w:hAnsiTheme="minorHAnsi" w:cstheme="minorHAnsi"/>
          <w:color w:val="FF0000"/>
        </w:rPr>
        <w:t>We should highlight that</w:t>
      </w:r>
      <w:r w:rsidR="00963D52" w:rsidRPr="00377821">
        <w:rPr>
          <w:rFonts w:asciiTheme="minorHAnsi" w:hAnsiTheme="minorHAnsi" w:cstheme="minorHAnsi"/>
          <w:color w:val="FF0000"/>
        </w:rPr>
        <w:t xml:space="preserve"> the productivity results shown here are not contingent on individual parameters but instead on a set of “optimal” parameters</w:t>
      </w:r>
      <w:r w:rsidR="00990AFF">
        <w:rPr>
          <w:rFonts w:asciiTheme="minorHAnsi" w:hAnsiTheme="minorHAnsi" w:cstheme="minorHAnsi"/>
          <w:color w:val="FF0000"/>
        </w:rPr>
        <w:t xml:space="preserve"> and that </w:t>
      </w:r>
      <w:r w:rsidR="00963D52" w:rsidRPr="00377821">
        <w:rPr>
          <w:rFonts w:asciiTheme="minorHAnsi" w:hAnsiTheme="minorHAnsi" w:cstheme="minorHAnsi"/>
          <w:color w:val="FF0000"/>
        </w:rPr>
        <w:t xml:space="preserve">we have not focused extensively on the details of the optimization procedure or on the uncertainty analysis for it (e.g. a Monte Carlo approach). Our </w:t>
      </w:r>
      <w:r w:rsidR="00963D52" w:rsidRPr="00377821">
        <w:rPr>
          <w:rFonts w:asciiTheme="minorHAnsi" w:hAnsiTheme="minorHAnsi" w:cstheme="minorHAnsi"/>
          <w:color w:val="FF0000"/>
        </w:rPr>
        <w:lastRenderedPageBreak/>
        <w:t>modeled rates of JVPII are well constrained by the data with uncertainties of several percent, whereas the uncertainty within a single model parameter (such as Alpha) may be quite significant for the reasons that the reviewer mentions.</w:t>
      </w:r>
    </w:p>
    <w:p w14:paraId="57404F08" w14:textId="4AA4A608" w:rsidR="00963D52" w:rsidRDefault="00742B23" w:rsidP="001F7D01">
      <w:pPr>
        <w:rPr>
          <w:rFonts w:asciiTheme="minorHAnsi" w:hAnsiTheme="minorHAnsi" w:cstheme="minorHAnsi"/>
          <w:color w:val="FF0000"/>
        </w:rPr>
      </w:pPr>
      <w:r w:rsidRPr="00377821">
        <w:rPr>
          <w:rFonts w:asciiTheme="minorHAnsi" w:hAnsiTheme="minorHAnsi" w:cstheme="minorHAnsi"/>
          <w:color w:val="FF0000"/>
        </w:rPr>
        <w:t>Based on the reviewer</w:t>
      </w:r>
      <w:ins w:id="13" w:author="Nicolas Cassar" w:date="2020-02-29T14:55:00Z">
        <w:r w:rsidR="00034B67">
          <w:rPr>
            <w:rFonts w:asciiTheme="minorHAnsi" w:hAnsiTheme="minorHAnsi" w:cstheme="minorHAnsi"/>
            <w:color w:val="FF0000"/>
          </w:rPr>
          <w:t>’</w:t>
        </w:r>
      </w:ins>
      <w:r w:rsidRPr="00377821">
        <w:rPr>
          <w:rFonts w:asciiTheme="minorHAnsi" w:hAnsiTheme="minorHAnsi" w:cstheme="minorHAnsi"/>
          <w:color w:val="FF0000"/>
        </w:rPr>
        <w:t>s comments, we</w:t>
      </w:r>
      <w:r w:rsidR="00AC2DF9" w:rsidRPr="00377821">
        <w:rPr>
          <w:rFonts w:asciiTheme="minorHAnsi" w:hAnsiTheme="minorHAnsi" w:cstheme="minorHAnsi"/>
          <w:color w:val="FF0000"/>
        </w:rPr>
        <w:t xml:space="preserve"> revisited our data</w:t>
      </w:r>
      <w:r w:rsidR="005E125B" w:rsidRPr="00377821">
        <w:rPr>
          <w:rFonts w:asciiTheme="minorHAnsi" w:hAnsiTheme="minorHAnsi" w:cstheme="minorHAnsi"/>
          <w:color w:val="FF0000"/>
        </w:rPr>
        <w:t>, performed a cost analysis of the fits</w:t>
      </w:r>
      <w:r w:rsidR="00377821" w:rsidRPr="00377821">
        <w:rPr>
          <w:rFonts w:asciiTheme="minorHAnsi" w:hAnsiTheme="minorHAnsi" w:cstheme="minorHAnsi"/>
          <w:color w:val="FF0000"/>
        </w:rPr>
        <w:t xml:space="preserve">, </w:t>
      </w:r>
      <w:r w:rsidR="005E125B" w:rsidRPr="00377821">
        <w:rPr>
          <w:rFonts w:asciiTheme="minorHAnsi" w:hAnsiTheme="minorHAnsi" w:cstheme="minorHAnsi"/>
          <w:color w:val="FF0000"/>
        </w:rPr>
        <w:t>and refitted all our curves</w:t>
      </w:r>
      <w:r w:rsidR="00963D52" w:rsidRPr="00377821">
        <w:rPr>
          <w:rFonts w:asciiTheme="minorHAnsi" w:hAnsiTheme="minorHAnsi" w:cstheme="minorHAnsi"/>
          <w:color w:val="FF0000"/>
        </w:rPr>
        <w:t>.</w:t>
      </w:r>
      <w:r w:rsidR="00990AFF">
        <w:rPr>
          <w:rFonts w:asciiTheme="minorHAnsi" w:hAnsiTheme="minorHAnsi" w:cstheme="minorHAnsi"/>
          <w:color w:val="FF0000"/>
        </w:rPr>
        <w:t xml:space="preserve"> While examining these data, w</w:t>
      </w:r>
      <w:r w:rsidR="00963D52" w:rsidRPr="00377821">
        <w:rPr>
          <w:rFonts w:asciiTheme="minorHAnsi" w:hAnsiTheme="minorHAnsi" w:cstheme="minorHAnsi"/>
          <w:color w:val="FF0000"/>
        </w:rPr>
        <w:t xml:space="preserve">e decided to remove data from </w:t>
      </w:r>
      <w:r w:rsidR="00990AFF">
        <w:rPr>
          <w:rFonts w:asciiTheme="minorHAnsi" w:hAnsiTheme="minorHAnsi" w:cstheme="minorHAnsi"/>
          <w:color w:val="FF0000"/>
        </w:rPr>
        <w:t xml:space="preserve">the PvsE curves where </w:t>
      </w:r>
      <w:r w:rsidR="00963D52" w:rsidRPr="00377821">
        <w:rPr>
          <w:rFonts w:asciiTheme="minorHAnsi" w:hAnsiTheme="minorHAnsi" w:cstheme="minorHAnsi"/>
          <w:color w:val="FF0000"/>
        </w:rPr>
        <w:t>light intensities</w:t>
      </w:r>
      <w:r w:rsidR="00990AFF">
        <w:rPr>
          <w:rFonts w:asciiTheme="minorHAnsi" w:hAnsiTheme="minorHAnsi" w:cstheme="minorHAnsi"/>
          <w:color w:val="FF0000"/>
        </w:rPr>
        <w:t xml:space="preserve"> were</w:t>
      </w:r>
      <w:r w:rsidR="00963D52" w:rsidRPr="00377821">
        <w:rPr>
          <w:rFonts w:asciiTheme="minorHAnsi" w:hAnsiTheme="minorHAnsi" w:cstheme="minorHAnsi"/>
          <w:color w:val="FF0000"/>
        </w:rPr>
        <w:t xml:space="preserve"> &gt;2000uE</w:t>
      </w:r>
      <w:r w:rsidR="00990AFF">
        <w:rPr>
          <w:rFonts w:asciiTheme="minorHAnsi" w:hAnsiTheme="minorHAnsi" w:cstheme="minorHAnsi"/>
          <w:color w:val="FF0000"/>
        </w:rPr>
        <w:t>.</w:t>
      </w:r>
      <w:r w:rsidR="00963D52" w:rsidRPr="00377821">
        <w:rPr>
          <w:rFonts w:asciiTheme="minorHAnsi" w:hAnsiTheme="minorHAnsi" w:cstheme="minorHAnsi"/>
          <w:color w:val="FF0000"/>
        </w:rPr>
        <w:t xml:space="preserve"> </w:t>
      </w:r>
      <w:r w:rsidR="00990AFF">
        <w:rPr>
          <w:rFonts w:asciiTheme="minorHAnsi" w:hAnsiTheme="minorHAnsi" w:cstheme="minorHAnsi"/>
          <w:color w:val="FF0000"/>
        </w:rPr>
        <w:t>M</w:t>
      </w:r>
      <w:r w:rsidR="00963D52" w:rsidRPr="00377821">
        <w:rPr>
          <w:rFonts w:asciiTheme="minorHAnsi" w:hAnsiTheme="minorHAnsi" w:cstheme="minorHAnsi"/>
          <w:color w:val="FF0000"/>
        </w:rPr>
        <w:t>ost of these data were extremely noisy</w:t>
      </w:r>
      <w:r w:rsidR="00990AFF">
        <w:rPr>
          <w:rFonts w:asciiTheme="minorHAnsi" w:hAnsiTheme="minorHAnsi" w:cstheme="minorHAnsi"/>
          <w:color w:val="FF0000"/>
        </w:rPr>
        <w:t xml:space="preserve"> and hence created a larger uncertainty</w:t>
      </w:r>
      <w:r w:rsidR="00963D52" w:rsidRPr="00377821">
        <w:rPr>
          <w:rFonts w:asciiTheme="minorHAnsi" w:hAnsiTheme="minorHAnsi" w:cstheme="minorHAnsi"/>
          <w:color w:val="FF0000"/>
        </w:rPr>
        <w:t>.</w:t>
      </w:r>
      <w:r w:rsidR="00990AFF">
        <w:rPr>
          <w:rFonts w:asciiTheme="minorHAnsi" w:hAnsiTheme="minorHAnsi" w:cstheme="minorHAnsi"/>
          <w:color w:val="FF0000"/>
        </w:rPr>
        <w:t xml:space="preserve"> We believe that this cut-off is reasonable as most communities won’t see these light intensities in the </w:t>
      </w:r>
      <w:r w:rsidR="00ED77CF">
        <w:rPr>
          <w:rFonts w:asciiTheme="minorHAnsi" w:hAnsiTheme="minorHAnsi" w:cstheme="minorHAnsi"/>
          <w:color w:val="FF0000"/>
        </w:rPr>
        <w:t>water column</w:t>
      </w:r>
      <w:r w:rsidR="00990AFF">
        <w:rPr>
          <w:rFonts w:asciiTheme="minorHAnsi" w:hAnsiTheme="minorHAnsi" w:cstheme="minorHAnsi"/>
          <w:color w:val="FF0000"/>
        </w:rPr>
        <w:t>. Despite the cutoff, some cycles did show a light inhibiting term (see Fig S2).</w:t>
      </w:r>
    </w:p>
    <w:p w14:paraId="63C76B93" w14:textId="6C6D0B7A" w:rsidR="005E125B" w:rsidRPr="00377821" w:rsidRDefault="00377821" w:rsidP="00990AFF">
      <w:pPr>
        <w:ind w:firstLine="720"/>
        <w:rPr>
          <w:rFonts w:asciiTheme="minorHAnsi" w:hAnsiTheme="minorHAnsi" w:cstheme="minorHAnsi"/>
          <w:color w:val="FF0000"/>
        </w:rPr>
      </w:pPr>
      <w:r w:rsidRPr="00377821">
        <w:rPr>
          <w:rFonts w:asciiTheme="minorHAnsi" w:hAnsiTheme="minorHAnsi" w:cstheme="minorHAnsi"/>
          <w:color w:val="FF0000"/>
        </w:rPr>
        <w:t>Regarding the spikes seen in GPP w</w:t>
      </w:r>
      <w:r w:rsidR="000B7A90" w:rsidRPr="00377821">
        <w:rPr>
          <w:rFonts w:asciiTheme="minorHAnsi" w:hAnsiTheme="minorHAnsi" w:cstheme="minorHAnsi"/>
          <w:color w:val="FF0000"/>
        </w:rPr>
        <w:t xml:space="preserve">e have been thinking about this ourselves and </w:t>
      </w:r>
      <w:r w:rsidRPr="00377821">
        <w:rPr>
          <w:rFonts w:asciiTheme="minorHAnsi" w:hAnsiTheme="minorHAnsi" w:cstheme="minorHAnsi"/>
          <w:color w:val="FF0000"/>
        </w:rPr>
        <w:t>our</w:t>
      </w:r>
      <w:r w:rsidR="000B7A90" w:rsidRPr="00377821">
        <w:rPr>
          <w:rFonts w:asciiTheme="minorHAnsi" w:hAnsiTheme="minorHAnsi" w:cstheme="minorHAnsi"/>
          <w:color w:val="FF0000"/>
        </w:rPr>
        <w:t xml:space="preserve"> only explanation</w:t>
      </w:r>
      <w:r w:rsidRPr="00377821">
        <w:rPr>
          <w:rFonts w:asciiTheme="minorHAnsi" w:hAnsiTheme="minorHAnsi" w:cstheme="minorHAnsi"/>
          <w:color w:val="FF0000"/>
        </w:rPr>
        <w:t xml:space="preserve"> was a correlation with the afternoon net-tows </w:t>
      </w:r>
      <w:r w:rsidR="000B7A90" w:rsidRPr="00377821">
        <w:rPr>
          <w:rFonts w:asciiTheme="minorHAnsi" w:hAnsiTheme="minorHAnsi" w:cstheme="minorHAnsi"/>
          <w:color w:val="FF0000"/>
        </w:rPr>
        <w:t xml:space="preserve"> </w:t>
      </w:r>
      <w:r w:rsidRPr="00377821">
        <w:rPr>
          <w:rFonts w:asciiTheme="minorHAnsi" w:hAnsiTheme="minorHAnsi" w:cstheme="minorHAnsi"/>
          <w:color w:val="FF0000"/>
        </w:rPr>
        <w:t>when we</w:t>
      </w:r>
      <w:r w:rsidR="000B7A90" w:rsidRPr="00377821">
        <w:rPr>
          <w:rFonts w:asciiTheme="minorHAnsi" w:hAnsiTheme="minorHAnsi" w:cstheme="minorHAnsi"/>
          <w:color w:val="FF0000"/>
        </w:rPr>
        <w:t xml:space="preserve"> moved through the water mass for a few hours</w:t>
      </w:r>
      <w:r w:rsidRPr="00377821">
        <w:rPr>
          <w:rFonts w:asciiTheme="minorHAnsi" w:hAnsiTheme="minorHAnsi" w:cstheme="minorHAnsi"/>
          <w:color w:val="FF0000"/>
        </w:rPr>
        <w:t>.</w:t>
      </w:r>
      <w:r w:rsidR="00990AFF">
        <w:rPr>
          <w:rFonts w:asciiTheme="minorHAnsi" w:hAnsiTheme="minorHAnsi" w:cstheme="minorHAnsi"/>
          <w:color w:val="FF0000"/>
        </w:rPr>
        <w:t xml:space="preserve"> A</w:t>
      </w:r>
      <w:r w:rsidRPr="00377821">
        <w:rPr>
          <w:rFonts w:asciiTheme="minorHAnsi" w:hAnsiTheme="minorHAnsi" w:cstheme="minorHAnsi"/>
          <w:color w:val="FF0000"/>
        </w:rPr>
        <w:t>fter revisiting the dataset we realized that in some of the measurements (P1706-C1_2, C2_2) the spike coincides with a higher NPQNSV at both EK values and 2XEk value</w:t>
      </w:r>
      <w:r w:rsidR="00990AFF">
        <w:rPr>
          <w:rFonts w:asciiTheme="minorHAnsi" w:hAnsiTheme="minorHAnsi" w:cstheme="minorHAnsi"/>
          <w:color w:val="FF0000"/>
        </w:rPr>
        <w:t>, yet no correlation with a high beta (light-inhibition) was found</w:t>
      </w:r>
      <w:r w:rsidRPr="00377821">
        <w:rPr>
          <w:rFonts w:asciiTheme="minorHAnsi" w:hAnsiTheme="minorHAnsi" w:cstheme="minorHAnsi"/>
          <w:color w:val="FF0000"/>
        </w:rPr>
        <w:t xml:space="preserve">. With higher NPQ our </w:t>
      </w:r>
      <m:oMath>
        <m:sSub>
          <m:sSubPr>
            <m:ctrlPr>
              <w:rPr>
                <w:rFonts w:ascii="Cambria Math" w:hAnsi="Cambria Math" w:cstheme="minorHAnsi"/>
                <w:i/>
                <w:color w:val="FF0000"/>
              </w:rPr>
            </m:ctrlPr>
          </m:sSubPr>
          <m:e>
            <m:r>
              <m:rPr>
                <m:sty m:val="p"/>
              </m:rPr>
              <w:rPr>
                <w:rFonts w:ascii="Cambria Math" w:hAnsi="Cambria Math" w:cstheme="minorHAnsi"/>
                <w:color w:val="FF0000"/>
              </w:rPr>
              <m:t>Φ</m:t>
            </m:r>
            <m:ctrlPr>
              <w:rPr>
                <w:rFonts w:ascii="Cambria Math" w:hAnsi="Cambria Math" w:cstheme="minorHAnsi"/>
                <w:color w:val="FF0000"/>
              </w:rPr>
            </m:ctrlPr>
          </m:e>
          <m:sub>
            <m:r>
              <w:rPr>
                <w:rFonts w:ascii="Cambria Math" w:hAnsi="Cambria Math" w:cstheme="minorHAnsi"/>
                <w:color w:val="FF0000"/>
              </w:rPr>
              <m:t>e:C</m:t>
            </m:r>
          </m:sub>
        </m:sSub>
      </m:oMath>
      <w:r w:rsidRPr="00377821">
        <w:rPr>
          <w:rFonts w:asciiTheme="minorHAnsi" w:hAnsiTheme="minorHAnsi" w:cstheme="minorHAnsi"/>
          <w:color w:val="FF0000"/>
        </w:rPr>
        <w:t xml:space="preserve"> would increase, which would decrease the rates of GPP, rather than increase it.</w:t>
      </w:r>
      <w:r w:rsidR="00990AFF">
        <w:rPr>
          <w:rFonts w:asciiTheme="minorHAnsi" w:hAnsiTheme="minorHAnsi" w:cstheme="minorHAnsi"/>
          <w:color w:val="FF0000"/>
        </w:rPr>
        <w:t xml:space="preserve"> New rates w</w:t>
      </w:r>
      <w:r w:rsidRPr="00377821">
        <w:rPr>
          <w:rFonts w:asciiTheme="minorHAnsi" w:hAnsiTheme="minorHAnsi" w:cstheme="minorHAnsi"/>
          <w:color w:val="FF0000"/>
        </w:rPr>
        <w:t>ere adjusted accordingl</w:t>
      </w:r>
      <w:r w:rsidR="00990AFF">
        <w:rPr>
          <w:rFonts w:asciiTheme="minorHAnsi" w:hAnsiTheme="minorHAnsi" w:cstheme="minorHAnsi"/>
          <w:color w:val="FF0000"/>
        </w:rPr>
        <w:t>y.</w:t>
      </w:r>
    </w:p>
    <w:p w14:paraId="2B1C6645" w14:textId="2E5E2608" w:rsidR="00377821" w:rsidRPr="00377821" w:rsidRDefault="00377821" w:rsidP="001F7D01">
      <w:pPr>
        <w:rPr>
          <w:rFonts w:asciiTheme="minorHAnsi" w:hAnsiTheme="minorHAnsi" w:cstheme="minorHAnsi"/>
          <w:color w:val="FF0000"/>
        </w:rPr>
      </w:pPr>
      <w:r w:rsidRPr="00377821">
        <w:rPr>
          <w:rFonts w:asciiTheme="minorHAnsi" w:hAnsiTheme="minorHAnsi" w:cstheme="minorHAnsi"/>
          <w:color w:val="FF0000"/>
        </w:rPr>
        <w:t>We thank the reviewer f</w:t>
      </w:r>
      <w:r w:rsidR="00990AFF">
        <w:rPr>
          <w:rFonts w:asciiTheme="minorHAnsi" w:hAnsiTheme="minorHAnsi" w:cstheme="minorHAnsi"/>
          <w:color w:val="FF0000"/>
        </w:rPr>
        <w:t>o</w:t>
      </w:r>
      <w:r w:rsidRPr="00377821">
        <w:rPr>
          <w:rFonts w:asciiTheme="minorHAnsi" w:hAnsiTheme="minorHAnsi" w:cstheme="minorHAnsi"/>
          <w:color w:val="FF0000"/>
        </w:rPr>
        <w:t>r pointing us in this direction and will keep these issues in mind for further GPP analysis.</w:t>
      </w:r>
    </w:p>
    <w:p w14:paraId="0F9F23D0" w14:textId="77777777" w:rsidR="005E125B" w:rsidRPr="00E40ABD" w:rsidRDefault="005E125B" w:rsidP="001F7D01">
      <w:pPr>
        <w:rPr>
          <w:rFonts w:asciiTheme="minorHAnsi" w:hAnsiTheme="minorHAnsi" w:cstheme="minorHAnsi"/>
          <w:color w:val="FF0000"/>
        </w:rPr>
      </w:pPr>
    </w:p>
    <w:p w14:paraId="5837FAFB" w14:textId="5ABB1DC3" w:rsidR="00765256" w:rsidRPr="00E40ABD" w:rsidRDefault="001F7D01" w:rsidP="001F7D01">
      <w:pPr>
        <w:rPr>
          <w:rFonts w:asciiTheme="minorHAnsi" w:hAnsiTheme="minorHAnsi" w:cstheme="minorHAnsi"/>
          <w:color w:val="000000"/>
        </w:rPr>
      </w:pP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Section 4.3: Most of this text belongs in the discussion, it is interpretation and discussion of results, not presentation of results. Please move all interpretation and discussion to the discussion section.</w:t>
      </w:r>
      <w:r w:rsidRPr="00E40ABD">
        <w:rPr>
          <w:rFonts w:asciiTheme="minorHAnsi" w:hAnsiTheme="minorHAnsi" w:cstheme="minorHAnsi"/>
          <w:color w:val="000000"/>
        </w:rPr>
        <w:br/>
      </w:r>
    </w:p>
    <w:p w14:paraId="19610808" w14:textId="38A35998" w:rsidR="00765256" w:rsidRPr="00E40ABD" w:rsidRDefault="00765256" w:rsidP="001F7D01">
      <w:pPr>
        <w:rPr>
          <w:rFonts w:asciiTheme="minorHAnsi" w:hAnsiTheme="minorHAnsi" w:cstheme="minorHAnsi"/>
          <w:color w:val="FF0000"/>
        </w:rPr>
      </w:pPr>
      <w:r w:rsidRPr="00E40ABD">
        <w:rPr>
          <w:rFonts w:asciiTheme="minorHAnsi" w:hAnsiTheme="minorHAnsi" w:cstheme="minorHAnsi"/>
          <w:color w:val="FF0000"/>
        </w:rPr>
        <w:t>We agree with the reviewer and moved all of the discussion from  this paragraph to the discussion section (</w:t>
      </w:r>
      <w:r w:rsidRPr="00952748">
        <w:rPr>
          <w:rFonts w:asciiTheme="minorHAnsi" w:hAnsiTheme="minorHAnsi" w:cstheme="minorHAnsi"/>
          <w:color w:val="FF0000"/>
          <w:highlight w:val="yellow"/>
          <w:rPrChange w:id="14" w:author="Stukel" w:date="2020-02-29T13:34:00Z">
            <w:rPr>
              <w:rFonts w:asciiTheme="minorHAnsi" w:hAnsiTheme="minorHAnsi" w:cstheme="minorHAnsi"/>
              <w:color w:val="FF0000"/>
            </w:rPr>
          </w:rPrChange>
        </w:rPr>
        <w:t>lines XX_XXX</w:t>
      </w:r>
      <w:r w:rsidRPr="00E40ABD">
        <w:rPr>
          <w:rFonts w:asciiTheme="minorHAnsi" w:hAnsiTheme="minorHAnsi" w:cstheme="minorHAnsi"/>
          <w:color w:val="FF0000"/>
        </w:rPr>
        <w:t>).</w:t>
      </w:r>
    </w:p>
    <w:p w14:paraId="3836CB6F" w14:textId="28C2E781" w:rsidR="00B46109" w:rsidRPr="00E40ABD" w:rsidRDefault="001F7D01" w:rsidP="001F7D01">
      <w:pPr>
        <w:rPr>
          <w:rFonts w:asciiTheme="minorHAnsi" w:hAnsiTheme="minorHAnsi" w:cstheme="minorHAnsi"/>
          <w:color w:val="000000"/>
        </w:rPr>
      </w:pP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Line 488 'EK' the 'K' should be subscript</w:t>
      </w:r>
      <w:r w:rsidRPr="00E40ABD">
        <w:rPr>
          <w:rFonts w:asciiTheme="minorHAnsi" w:hAnsiTheme="minorHAnsi" w:cstheme="minorHAnsi"/>
          <w:color w:val="000000"/>
        </w:rPr>
        <w:br/>
      </w:r>
    </w:p>
    <w:p w14:paraId="29273B64" w14:textId="5B6B55A5" w:rsidR="00B46109" w:rsidRPr="00E40ABD" w:rsidRDefault="00765256" w:rsidP="001F7D01">
      <w:pPr>
        <w:rPr>
          <w:rFonts w:asciiTheme="minorHAnsi" w:hAnsiTheme="minorHAnsi" w:cstheme="minorHAnsi"/>
          <w:color w:val="FF0000"/>
        </w:rPr>
      </w:pPr>
      <w:r w:rsidRPr="00E40ABD">
        <w:rPr>
          <w:rFonts w:asciiTheme="minorHAnsi" w:hAnsiTheme="minorHAnsi" w:cstheme="minorHAnsi"/>
          <w:color w:val="FF0000"/>
        </w:rPr>
        <w:t>Done.</w:t>
      </w:r>
    </w:p>
    <w:p w14:paraId="7B2B7404" w14:textId="77777777" w:rsidR="00765256" w:rsidRPr="00011C3C" w:rsidRDefault="001F7D01" w:rsidP="001F7D01">
      <w:pPr>
        <w:rPr>
          <w:rFonts w:asciiTheme="minorHAnsi" w:hAnsiTheme="minorHAnsi" w:cstheme="minorHAnsi"/>
          <w:color w:val="000000"/>
          <w:shd w:val="clear" w:color="auto" w:fill="FFFFFF"/>
        </w:rPr>
      </w:pPr>
      <w:r w:rsidRPr="00E40ABD">
        <w:rPr>
          <w:rFonts w:asciiTheme="minorHAnsi" w:hAnsiTheme="minorHAnsi" w:cstheme="minorHAnsi"/>
          <w:color w:val="000000"/>
        </w:rPr>
        <w:br/>
      </w:r>
      <w:r w:rsidRPr="00E40ABD">
        <w:rPr>
          <w:rFonts w:asciiTheme="minorHAnsi" w:hAnsiTheme="minorHAnsi" w:cstheme="minorHAnsi"/>
          <w:color w:val="000000"/>
          <w:highlight w:val="yellow"/>
          <w:shd w:val="clear" w:color="auto" w:fill="FFFFFF"/>
        </w:rPr>
        <w:t>L</w:t>
      </w:r>
      <w:r w:rsidRPr="00011C3C">
        <w:rPr>
          <w:rFonts w:asciiTheme="minorHAnsi" w:hAnsiTheme="minorHAnsi" w:cstheme="minorHAnsi"/>
          <w:color w:val="000000"/>
          <w:shd w:val="clear" w:color="auto" w:fill="FFFFFF"/>
        </w:rPr>
        <w:t>ine 488: 'NPQ' should be 'NPQNSV'. Also as suggested below for Supplementary Figure S1, I would highly recommend presenting the NPQNSV values as part of Supplementary Figure S1</w:t>
      </w:r>
    </w:p>
    <w:p w14:paraId="47EAFAA9" w14:textId="77777777" w:rsidR="00765256" w:rsidRPr="00E40ABD" w:rsidRDefault="00765256" w:rsidP="001F7D01">
      <w:pPr>
        <w:rPr>
          <w:rFonts w:asciiTheme="minorHAnsi" w:hAnsiTheme="minorHAnsi" w:cstheme="minorHAnsi"/>
          <w:color w:val="000000"/>
        </w:rPr>
      </w:pPr>
    </w:p>
    <w:p w14:paraId="0DBA4DC0" w14:textId="01B485BC" w:rsidR="00765256" w:rsidRPr="00E40ABD" w:rsidRDefault="00765256" w:rsidP="001F7D01">
      <w:pPr>
        <w:rPr>
          <w:rFonts w:asciiTheme="minorHAnsi" w:eastAsiaTheme="minorEastAsia" w:hAnsiTheme="minorHAnsi" w:cstheme="minorHAnsi"/>
          <w:color w:val="FF0000"/>
        </w:rPr>
      </w:pPr>
      <w:r w:rsidRPr="00E40ABD">
        <w:rPr>
          <w:rFonts w:asciiTheme="minorHAnsi" w:hAnsiTheme="minorHAnsi" w:cstheme="minorHAnsi"/>
          <w:color w:val="FF0000"/>
        </w:rPr>
        <w:t xml:space="preserve">We changed NPQ to </w:t>
      </w:r>
      <w:r w:rsidRPr="00E40ABD">
        <w:rPr>
          <w:rFonts w:asciiTheme="minorHAnsi" w:eastAsiaTheme="minorEastAsia" w:hAnsiTheme="minorHAnsi" w:cstheme="minorHAnsi"/>
          <w:color w:val="FF0000"/>
        </w:rPr>
        <w:t>NPQ</w:t>
      </w:r>
      <w:r w:rsidRPr="00E40ABD">
        <w:rPr>
          <w:rFonts w:asciiTheme="minorHAnsi" w:eastAsiaTheme="minorEastAsia" w:hAnsiTheme="minorHAnsi" w:cstheme="minorHAnsi"/>
          <w:color w:val="FF0000"/>
          <w:vertAlign w:val="subscript"/>
        </w:rPr>
        <w:t>NSV</w:t>
      </w:r>
      <w:r w:rsidRPr="00E40ABD">
        <w:rPr>
          <w:rFonts w:asciiTheme="minorHAnsi" w:eastAsiaTheme="minorEastAsia" w:hAnsiTheme="minorHAnsi" w:cstheme="minorHAnsi"/>
          <w:color w:val="FF0000"/>
        </w:rPr>
        <w:t xml:space="preserve"> in the section. We </w:t>
      </w:r>
      <w:r w:rsidR="00742B23" w:rsidRPr="00E40ABD">
        <w:rPr>
          <w:rFonts w:asciiTheme="minorHAnsi" w:eastAsiaTheme="minorEastAsia" w:hAnsiTheme="minorHAnsi" w:cstheme="minorHAnsi"/>
          <w:color w:val="FF0000"/>
        </w:rPr>
        <w:t xml:space="preserve">also </w:t>
      </w:r>
      <w:r w:rsidRPr="00E40ABD">
        <w:rPr>
          <w:rFonts w:asciiTheme="minorHAnsi" w:eastAsiaTheme="minorEastAsia" w:hAnsiTheme="minorHAnsi" w:cstheme="minorHAnsi"/>
          <w:color w:val="FF0000"/>
        </w:rPr>
        <w:t>added NPQ</w:t>
      </w:r>
      <w:r w:rsidRPr="00E40ABD">
        <w:rPr>
          <w:rFonts w:asciiTheme="minorHAnsi" w:eastAsiaTheme="minorEastAsia" w:hAnsiTheme="minorHAnsi" w:cstheme="minorHAnsi"/>
          <w:color w:val="FF0000"/>
          <w:vertAlign w:val="subscript"/>
        </w:rPr>
        <w:t>NSV</w:t>
      </w:r>
      <w:r w:rsidRPr="00E40ABD">
        <w:rPr>
          <w:rFonts w:asciiTheme="minorHAnsi" w:eastAsiaTheme="minorEastAsia" w:hAnsiTheme="minorHAnsi" w:cstheme="minorHAnsi"/>
          <w:color w:val="FF0000"/>
        </w:rPr>
        <w:t xml:space="preserve"> </w:t>
      </w:r>
      <w:r w:rsidR="00742B23" w:rsidRPr="00E40ABD">
        <w:rPr>
          <w:rFonts w:asciiTheme="minorHAnsi" w:eastAsiaTheme="minorEastAsia" w:hAnsiTheme="minorHAnsi" w:cstheme="minorHAnsi"/>
          <w:color w:val="FF0000"/>
        </w:rPr>
        <w:t xml:space="preserve">(at Ek and 2xEk) </w:t>
      </w:r>
      <w:r w:rsidRPr="00E40ABD">
        <w:rPr>
          <w:rFonts w:asciiTheme="minorHAnsi" w:eastAsiaTheme="minorEastAsia" w:hAnsiTheme="minorHAnsi" w:cstheme="minorHAnsi"/>
          <w:color w:val="FF0000"/>
        </w:rPr>
        <w:t>to our data.</w:t>
      </w:r>
      <w:r w:rsidR="00742B23" w:rsidRPr="00E40ABD">
        <w:rPr>
          <w:rFonts w:asciiTheme="minorHAnsi" w:eastAsiaTheme="minorEastAsia" w:hAnsiTheme="minorHAnsi" w:cstheme="minorHAnsi"/>
          <w:color w:val="FF0000"/>
        </w:rPr>
        <w:t xml:space="preserve"> </w:t>
      </w:r>
    </w:p>
    <w:p w14:paraId="649B1F7E" w14:textId="77777777" w:rsidR="00765256" w:rsidRPr="00E40ABD" w:rsidRDefault="00765256" w:rsidP="001F7D01">
      <w:pPr>
        <w:rPr>
          <w:rFonts w:asciiTheme="minorHAnsi" w:hAnsiTheme="minorHAnsi" w:cstheme="minorHAnsi"/>
          <w:color w:val="000000"/>
        </w:rPr>
      </w:pPr>
    </w:p>
    <w:p w14:paraId="535A5955" w14:textId="77777777" w:rsidR="00765256" w:rsidRPr="00E40ABD" w:rsidRDefault="00765256" w:rsidP="001F7D01">
      <w:pPr>
        <w:rPr>
          <w:rFonts w:asciiTheme="minorHAnsi" w:hAnsiTheme="minorHAnsi" w:cstheme="minorHAnsi"/>
          <w:color w:val="000000"/>
        </w:rPr>
      </w:pPr>
    </w:p>
    <w:p w14:paraId="74402436" w14:textId="77777777" w:rsidR="00765256" w:rsidRPr="00E40ABD" w:rsidRDefault="001F7D01" w:rsidP="001F7D01">
      <w:pPr>
        <w:rPr>
          <w:rFonts w:asciiTheme="minorHAnsi" w:hAnsiTheme="minorHAnsi" w:cstheme="minorHAnsi"/>
          <w:color w:val="000000"/>
          <w:highlight w:val="yellow"/>
          <w:shd w:val="clear" w:color="auto" w:fill="FFFFFF"/>
        </w:rPr>
      </w:pPr>
      <w:r w:rsidRPr="00E40ABD">
        <w:rPr>
          <w:rFonts w:asciiTheme="minorHAnsi" w:hAnsiTheme="minorHAnsi" w:cstheme="minorHAnsi"/>
          <w:color w:val="000000"/>
          <w:highlight w:val="yellow"/>
          <w:shd w:val="clear" w:color="auto" w:fill="FFFFFF"/>
        </w:rPr>
        <w:t>Line 526: Given that chlorophyll concentration is mentioned a number of times throughout the paper I would suggest including it in either the main data figures or supplementary figures.</w:t>
      </w:r>
    </w:p>
    <w:p w14:paraId="10E500F7" w14:textId="77777777" w:rsidR="00765256" w:rsidRPr="00E40ABD" w:rsidRDefault="00765256" w:rsidP="001F7D01">
      <w:pPr>
        <w:rPr>
          <w:rFonts w:asciiTheme="minorHAnsi" w:hAnsiTheme="minorHAnsi" w:cstheme="minorHAnsi"/>
          <w:color w:val="000000"/>
        </w:rPr>
      </w:pPr>
    </w:p>
    <w:p w14:paraId="4504C0E7" w14:textId="085BE903" w:rsidR="00BB235F" w:rsidRPr="00E40ABD" w:rsidRDefault="00BB235F" w:rsidP="001F7D01">
      <w:pPr>
        <w:rPr>
          <w:rFonts w:asciiTheme="minorHAnsi" w:hAnsiTheme="minorHAnsi" w:cstheme="minorHAnsi"/>
          <w:color w:val="000000"/>
        </w:rPr>
      </w:pPr>
      <w:r w:rsidRPr="00E40ABD">
        <w:rPr>
          <w:rFonts w:asciiTheme="minorHAnsi" w:hAnsiTheme="minorHAnsi" w:cstheme="minorHAnsi"/>
          <w:color w:val="FF0000"/>
        </w:rPr>
        <w:t xml:space="preserve">A graph containing </w:t>
      </w:r>
      <w:del w:id="15" w:author="Nicolas Cassar" w:date="2020-02-29T14:56:00Z">
        <w:r w:rsidR="00742B23" w:rsidRPr="00E40ABD" w:rsidDel="00034B67">
          <w:rPr>
            <w:rFonts w:asciiTheme="minorHAnsi" w:hAnsiTheme="minorHAnsi" w:cstheme="minorHAnsi"/>
            <w:color w:val="FF0000"/>
          </w:rPr>
          <w:delText xml:space="preserve">the </w:delText>
        </w:r>
      </w:del>
      <w:r w:rsidR="00742B23" w:rsidRPr="00E40ABD">
        <w:rPr>
          <w:rFonts w:asciiTheme="minorHAnsi" w:hAnsiTheme="minorHAnsi" w:cstheme="minorHAnsi"/>
          <w:color w:val="FF0000"/>
        </w:rPr>
        <w:t>information o</w:t>
      </w:r>
      <w:ins w:id="16" w:author="Nicolas Cassar" w:date="2020-02-29T14:56:00Z">
        <w:r w:rsidR="00034B67">
          <w:rPr>
            <w:rFonts w:asciiTheme="minorHAnsi" w:hAnsiTheme="minorHAnsi" w:cstheme="minorHAnsi"/>
            <w:color w:val="FF0000"/>
          </w:rPr>
          <w:t>n</w:t>
        </w:r>
      </w:ins>
      <w:del w:id="17" w:author="Nicolas Cassar" w:date="2020-02-29T14:56:00Z">
        <w:r w:rsidR="00742B23" w:rsidRPr="00E40ABD" w:rsidDel="00034B67">
          <w:rPr>
            <w:rFonts w:asciiTheme="minorHAnsi" w:hAnsiTheme="minorHAnsi" w:cstheme="minorHAnsi"/>
            <w:color w:val="FF0000"/>
          </w:rPr>
          <w:delText>f</w:delText>
        </w:r>
      </w:del>
      <w:r w:rsidR="00742B23" w:rsidRPr="00E40ABD">
        <w:rPr>
          <w:rFonts w:asciiTheme="minorHAnsi" w:hAnsiTheme="minorHAnsi" w:cstheme="minorHAnsi"/>
          <w:color w:val="FF0000"/>
        </w:rPr>
        <w:t xml:space="preserve"> </w:t>
      </w:r>
      <w:r w:rsidRPr="00E40ABD">
        <w:rPr>
          <w:rFonts w:asciiTheme="minorHAnsi" w:hAnsiTheme="minorHAnsi" w:cstheme="minorHAnsi"/>
          <w:color w:val="FF0000"/>
        </w:rPr>
        <w:t>Chl a</w:t>
      </w:r>
      <w:r w:rsidR="00ED77CF">
        <w:rPr>
          <w:rFonts w:asciiTheme="minorHAnsi" w:hAnsiTheme="minorHAnsi" w:cstheme="minorHAnsi"/>
          <w:color w:val="FF0000"/>
        </w:rPr>
        <w:t xml:space="preserve"> </w:t>
      </w:r>
      <w:r w:rsidRPr="00E40ABD">
        <w:rPr>
          <w:rFonts w:asciiTheme="minorHAnsi" w:hAnsiTheme="minorHAnsi" w:cstheme="minorHAnsi"/>
          <w:color w:val="FF0000"/>
        </w:rPr>
        <w:t xml:space="preserve">is now presented in the supplemental </w:t>
      </w:r>
      <w:commentRangeStart w:id="18"/>
      <w:r w:rsidRPr="00E40ABD">
        <w:rPr>
          <w:rFonts w:asciiTheme="minorHAnsi" w:hAnsiTheme="minorHAnsi" w:cstheme="minorHAnsi"/>
          <w:color w:val="FF0000"/>
        </w:rPr>
        <w:t>material</w:t>
      </w:r>
      <w:commentRangeEnd w:id="18"/>
      <w:r w:rsidRPr="00E40ABD">
        <w:rPr>
          <w:rStyle w:val="CommentReference"/>
          <w:rFonts w:asciiTheme="minorHAnsi" w:hAnsiTheme="minorHAnsi" w:cstheme="minorHAnsi"/>
          <w:sz w:val="24"/>
          <w:szCs w:val="24"/>
        </w:rPr>
        <w:commentReference w:id="18"/>
      </w:r>
      <w:r w:rsidRPr="00E40ABD">
        <w:rPr>
          <w:rFonts w:asciiTheme="minorHAnsi" w:hAnsiTheme="minorHAnsi" w:cstheme="minorHAnsi"/>
          <w:color w:val="FF0000"/>
        </w:rPr>
        <w:t>.</w:t>
      </w:r>
      <w:r w:rsidR="00742B23" w:rsidRPr="00E40ABD">
        <w:rPr>
          <w:rFonts w:asciiTheme="minorHAnsi" w:hAnsiTheme="minorHAnsi" w:cstheme="minorHAnsi"/>
          <w:color w:val="FF0000"/>
        </w:rPr>
        <w:t xml:space="preserve"> </w:t>
      </w:r>
      <w:r w:rsidR="001F7D01" w:rsidRPr="00E40ABD">
        <w:rPr>
          <w:rFonts w:asciiTheme="minorHAnsi" w:hAnsiTheme="minorHAnsi" w:cstheme="minorHAnsi"/>
          <w:color w:val="FF0000"/>
        </w:rPr>
        <w:br/>
      </w:r>
      <w:r w:rsidR="001F7D01" w:rsidRPr="00E40ABD">
        <w:rPr>
          <w:rFonts w:asciiTheme="minorHAnsi" w:hAnsiTheme="minorHAnsi" w:cstheme="minorHAnsi"/>
          <w:color w:val="000000"/>
        </w:rPr>
        <w:br/>
      </w:r>
      <w:r w:rsidR="001F7D01" w:rsidRPr="00E40ABD">
        <w:rPr>
          <w:rFonts w:asciiTheme="minorHAnsi" w:hAnsiTheme="minorHAnsi" w:cstheme="minorHAnsi"/>
          <w:color w:val="000000"/>
          <w:shd w:val="clear" w:color="auto" w:fill="FFFFFF"/>
        </w:rPr>
        <w:t>Section 4.5: This text also belongs in the discussion. Again, not presentation of results. </w:t>
      </w:r>
      <w:r w:rsidR="001F7D01" w:rsidRPr="00E40ABD">
        <w:rPr>
          <w:rFonts w:asciiTheme="minorHAnsi" w:hAnsiTheme="minorHAnsi" w:cstheme="minorHAnsi"/>
          <w:color w:val="000000"/>
        </w:rPr>
        <w:br/>
      </w:r>
    </w:p>
    <w:p w14:paraId="29E5229E" w14:textId="4906C8DE" w:rsidR="00D044AF" w:rsidRDefault="00BB235F" w:rsidP="00D044AF">
      <w:pPr>
        <w:rPr>
          <w:rFonts w:asciiTheme="minorHAnsi" w:hAnsiTheme="minorHAnsi" w:cstheme="minorHAnsi"/>
          <w:color w:val="FF0000"/>
        </w:rPr>
      </w:pPr>
      <w:r w:rsidRPr="00E40ABD">
        <w:rPr>
          <w:rFonts w:asciiTheme="minorHAnsi" w:hAnsiTheme="minorHAnsi" w:cstheme="minorHAnsi"/>
          <w:color w:val="FF0000"/>
        </w:rPr>
        <w:lastRenderedPageBreak/>
        <w:t xml:space="preserve">We </w:t>
      </w:r>
      <w:r w:rsidR="00742B23" w:rsidRPr="00E40ABD">
        <w:rPr>
          <w:rFonts w:asciiTheme="minorHAnsi" w:hAnsiTheme="minorHAnsi" w:cstheme="minorHAnsi"/>
          <w:color w:val="FF0000"/>
        </w:rPr>
        <w:t>do agree that some of the sentences were more discussion based and</w:t>
      </w:r>
      <w:r w:rsidR="003F443E">
        <w:rPr>
          <w:rFonts w:asciiTheme="minorHAnsi" w:hAnsiTheme="minorHAnsi" w:cstheme="minorHAnsi"/>
          <w:color w:val="FF0000"/>
        </w:rPr>
        <w:t xml:space="preserve"> </w:t>
      </w:r>
      <w:r w:rsidRPr="00E40ABD">
        <w:rPr>
          <w:rFonts w:asciiTheme="minorHAnsi" w:hAnsiTheme="minorHAnsi" w:cstheme="minorHAnsi"/>
          <w:color w:val="FF0000"/>
        </w:rPr>
        <w:t xml:space="preserve">moved </w:t>
      </w:r>
      <w:r w:rsidR="003F443E">
        <w:rPr>
          <w:rFonts w:asciiTheme="minorHAnsi" w:hAnsiTheme="minorHAnsi" w:cstheme="minorHAnsi"/>
          <w:color w:val="FF0000"/>
        </w:rPr>
        <w:t>those</w:t>
      </w:r>
      <w:r w:rsidRPr="00E40ABD">
        <w:rPr>
          <w:rFonts w:asciiTheme="minorHAnsi" w:hAnsiTheme="minorHAnsi" w:cstheme="minorHAnsi"/>
          <w:color w:val="FF0000"/>
        </w:rPr>
        <w:t xml:space="preserve"> to the discussion section (line </w:t>
      </w:r>
      <w:r w:rsidRPr="00952748">
        <w:rPr>
          <w:rFonts w:asciiTheme="minorHAnsi" w:hAnsiTheme="minorHAnsi" w:cstheme="minorHAnsi"/>
          <w:color w:val="FF0000"/>
          <w:highlight w:val="yellow"/>
          <w:rPrChange w:id="19" w:author="Stukel" w:date="2020-02-29T13:35:00Z">
            <w:rPr>
              <w:rFonts w:asciiTheme="minorHAnsi" w:hAnsiTheme="minorHAnsi" w:cstheme="minorHAnsi"/>
              <w:color w:val="FF0000"/>
            </w:rPr>
          </w:rPrChange>
        </w:rPr>
        <w:t>XXX</w:t>
      </w:r>
      <w:r w:rsidRPr="00E40ABD">
        <w:rPr>
          <w:rFonts w:asciiTheme="minorHAnsi" w:hAnsiTheme="minorHAnsi" w:cstheme="minorHAnsi"/>
          <w:color w:val="FF0000"/>
        </w:rPr>
        <w:t>)</w:t>
      </w:r>
      <w:r w:rsidR="003F443E">
        <w:rPr>
          <w:rFonts w:asciiTheme="minorHAnsi" w:hAnsiTheme="minorHAnsi" w:cstheme="minorHAnsi"/>
          <w:color w:val="FF0000"/>
        </w:rPr>
        <w:t xml:space="preserve"> or deleted the</w:t>
      </w:r>
      <w:ins w:id="20" w:author="Nicolas Cassar" w:date="2020-02-29T14:56:00Z">
        <w:r w:rsidR="00034B67">
          <w:rPr>
            <w:rFonts w:asciiTheme="minorHAnsi" w:hAnsiTheme="minorHAnsi" w:cstheme="minorHAnsi"/>
            <w:color w:val="FF0000"/>
          </w:rPr>
          <w:t>m</w:t>
        </w:r>
      </w:ins>
      <w:r w:rsidR="003F443E">
        <w:rPr>
          <w:rFonts w:asciiTheme="minorHAnsi" w:hAnsiTheme="minorHAnsi" w:cstheme="minorHAnsi"/>
          <w:color w:val="FF0000"/>
        </w:rPr>
        <w:t xml:space="preserve"> entirely</w:t>
      </w:r>
      <w:r w:rsidR="00742B23" w:rsidRPr="00E40ABD">
        <w:rPr>
          <w:rFonts w:asciiTheme="minorHAnsi" w:hAnsiTheme="minorHAnsi" w:cstheme="minorHAnsi"/>
          <w:color w:val="FF0000"/>
        </w:rPr>
        <w:t xml:space="preserve">. </w:t>
      </w:r>
      <w:r w:rsidR="003F443E">
        <w:rPr>
          <w:rFonts w:asciiTheme="minorHAnsi" w:hAnsiTheme="minorHAnsi" w:cstheme="minorHAnsi"/>
          <w:color w:val="FF0000"/>
        </w:rPr>
        <w:t xml:space="preserve">We however believe that the data comparison should be </w:t>
      </w:r>
      <w:r w:rsidR="00D044AF">
        <w:rPr>
          <w:rFonts w:asciiTheme="minorHAnsi" w:hAnsiTheme="minorHAnsi" w:cstheme="minorHAnsi"/>
          <w:color w:val="FF0000"/>
        </w:rPr>
        <w:t xml:space="preserve">placed in the result section. </w:t>
      </w:r>
      <w:r w:rsidR="00742B23" w:rsidRPr="00E40ABD">
        <w:rPr>
          <w:rFonts w:asciiTheme="minorHAnsi" w:hAnsiTheme="minorHAnsi" w:cstheme="minorHAnsi"/>
          <w:color w:val="FF0000"/>
        </w:rPr>
        <w:t xml:space="preserve"> </w:t>
      </w:r>
    </w:p>
    <w:p w14:paraId="601442C0" w14:textId="77777777" w:rsidR="00D044AF" w:rsidRPr="00E40ABD" w:rsidRDefault="00D044AF" w:rsidP="00D044AF">
      <w:pPr>
        <w:rPr>
          <w:rFonts w:asciiTheme="minorHAnsi" w:hAnsiTheme="minorHAnsi" w:cstheme="minorHAnsi"/>
          <w:color w:val="000000"/>
          <w:shd w:val="clear" w:color="auto" w:fill="FFFFFF"/>
        </w:rPr>
      </w:pPr>
    </w:p>
    <w:p w14:paraId="62A2FEA4" w14:textId="6C18EABC" w:rsidR="00742B23" w:rsidRPr="00E40ABD" w:rsidRDefault="001F7D01" w:rsidP="001F7D01">
      <w:pPr>
        <w:rPr>
          <w:rFonts w:asciiTheme="minorHAnsi" w:hAnsiTheme="minorHAnsi" w:cstheme="minorHAnsi"/>
          <w:color w:val="000000"/>
          <w:shd w:val="clear" w:color="auto" w:fill="FFFFFF"/>
        </w:rPr>
      </w:pPr>
      <w:r w:rsidRPr="00D044AF">
        <w:rPr>
          <w:rFonts w:asciiTheme="minorHAnsi" w:hAnsiTheme="minorHAnsi" w:cstheme="minorHAnsi"/>
          <w:color w:val="000000"/>
          <w:shd w:val="clear" w:color="auto" w:fill="FFFFFF"/>
        </w:rPr>
        <w:t>Supplementary Figure S1: I would recommend including Beta and also NPQNSV in this figure, especially as NPQNSV is such an important parameter for the GPPFRRF estimates.</w:t>
      </w:r>
      <w:r w:rsidRPr="00E40ABD">
        <w:rPr>
          <w:rFonts w:asciiTheme="minorHAnsi" w:hAnsiTheme="minorHAnsi" w:cstheme="minorHAnsi"/>
          <w:color w:val="000000"/>
        </w:rPr>
        <w:br/>
      </w:r>
      <w:r w:rsidRPr="00E40ABD">
        <w:rPr>
          <w:rFonts w:asciiTheme="minorHAnsi" w:hAnsiTheme="minorHAnsi" w:cstheme="minorHAnsi"/>
          <w:color w:val="000000"/>
        </w:rPr>
        <w:br/>
      </w:r>
      <w:r w:rsidR="00D044AF">
        <w:rPr>
          <w:rFonts w:asciiTheme="minorHAnsi" w:hAnsiTheme="minorHAnsi" w:cstheme="minorHAnsi"/>
          <w:color w:val="FF0000"/>
        </w:rPr>
        <w:t>We</w:t>
      </w:r>
      <w:r w:rsidR="00AD0FEF" w:rsidRPr="00E40ABD">
        <w:rPr>
          <w:rFonts w:asciiTheme="minorHAnsi" w:hAnsiTheme="minorHAnsi" w:cstheme="minorHAnsi"/>
          <w:color w:val="FF0000"/>
        </w:rPr>
        <w:t xml:space="preserve"> added NPQ</w:t>
      </w:r>
      <w:r w:rsidR="00AD0FEF" w:rsidRPr="00D044AF">
        <w:rPr>
          <w:rFonts w:asciiTheme="minorHAnsi" w:hAnsiTheme="minorHAnsi" w:cstheme="minorHAnsi"/>
          <w:color w:val="FF0000"/>
          <w:vertAlign w:val="subscript"/>
        </w:rPr>
        <w:t xml:space="preserve">NSV </w:t>
      </w:r>
      <w:r w:rsidR="00D044AF">
        <w:rPr>
          <w:rFonts w:asciiTheme="minorHAnsi" w:hAnsiTheme="minorHAnsi" w:cstheme="minorHAnsi"/>
          <w:color w:val="FF0000"/>
        </w:rPr>
        <w:t xml:space="preserve">, alpha and </w:t>
      </w:r>
      <w:r w:rsidR="00AD0FEF" w:rsidRPr="00E40ABD">
        <w:rPr>
          <w:rFonts w:asciiTheme="minorHAnsi" w:hAnsiTheme="minorHAnsi" w:cstheme="minorHAnsi"/>
          <w:color w:val="FF0000"/>
        </w:rPr>
        <w:t>beta value</w:t>
      </w:r>
      <w:r w:rsidR="00D044AF">
        <w:rPr>
          <w:rFonts w:asciiTheme="minorHAnsi" w:hAnsiTheme="minorHAnsi" w:cstheme="minorHAnsi"/>
          <w:color w:val="FF0000"/>
        </w:rPr>
        <w:t>s</w:t>
      </w:r>
      <w:r w:rsidR="00AD0FEF" w:rsidRPr="00E40ABD">
        <w:rPr>
          <w:rFonts w:asciiTheme="minorHAnsi" w:hAnsiTheme="minorHAnsi" w:cstheme="minorHAnsi"/>
          <w:color w:val="FF0000"/>
        </w:rPr>
        <w:t xml:space="preserve"> </w:t>
      </w:r>
      <w:r w:rsidR="00D044AF">
        <w:rPr>
          <w:rFonts w:asciiTheme="minorHAnsi" w:hAnsiTheme="minorHAnsi" w:cstheme="minorHAnsi"/>
          <w:color w:val="FF0000"/>
        </w:rPr>
        <w:t>to Figure S2.</w:t>
      </w:r>
      <w:r w:rsidRPr="00E40ABD">
        <w:rPr>
          <w:rFonts w:asciiTheme="minorHAnsi" w:hAnsiTheme="minorHAnsi" w:cstheme="minorHAnsi"/>
          <w:color w:val="000000"/>
        </w:rPr>
        <w:br/>
      </w:r>
    </w:p>
    <w:p w14:paraId="518B33DF" w14:textId="77777777" w:rsidR="00963D52" w:rsidRPr="00E40ABD" w:rsidRDefault="00963D52" w:rsidP="001F7D01">
      <w:pPr>
        <w:rPr>
          <w:rFonts w:asciiTheme="minorHAnsi" w:hAnsiTheme="minorHAnsi" w:cstheme="minorHAnsi"/>
          <w:color w:val="000000"/>
          <w:shd w:val="clear" w:color="auto" w:fill="FFFFFF"/>
        </w:rPr>
      </w:pPr>
    </w:p>
    <w:p w14:paraId="72E77C07" w14:textId="77777777" w:rsidR="00742B23" w:rsidRPr="00E40ABD" w:rsidRDefault="001F7D01" w:rsidP="001F7D01">
      <w:pPr>
        <w:rPr>
          <w:rFonts w:asciiTheme="minorHAnsi" w:hAnsiTheme="minorHAnsi" w:cstheme="minorHAnsi"/>
          <w:color w:val="000000"/>
        </w:rPr>
      </w:pPr>
      <w:r w:rsidRPr="000540B2">
        <w:rPr>
          <w:rFonts w:asciiTheme="minorHAnsi" w:hAnsiTheme="minorHAnsi" w:cstheme="minorHAnsi"/>
          <w:b/>
          <w:color w:val="000000"/>
          <w:shd w:val="clear" w:color="auto" w:fill="FFFFFF"/>
        </w:rPr>
        <w:t>Reviewer #2 Evaluations:</w:t>
      </w:r>
      <w:r w:rsidRPr="000540B2">
        <w:rPr>
          <w:rFonts w:asciiTheme="minorHAnsi" w:hAnsiTheme="minorHAnsi" w:cstheme="minorHAnsi"/>
          <w:b/>
          <w:color w:val="000000"/>
        </w:rPr>
        <w:br/>
      </w:r>
      <w:r w:rsidRPr="00E40ABD">
        <w:rPr>
          <w:rFonts w:asciiTheme="minorHAnsi" w:hAnsiTheme="minorHAnsi" w:cstheme="minorHAnsi"/>
          <w:color w:val="000000"/>
          <w:shd w:val="clear" w:color="auto" w:fill="FFFFFF"/>
        </w:rPr>
        <w:t>Recommendation (Required): Return to author for minor revisions</w:t>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Significant: Yes, the paper is a significant contribution and worthy of prompt publication.</w:t>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Supported: Mostly yes, but some further information and/or data are needed.</w:t>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Referencing: Yes</w:t>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Quality: The organization of the manuscript and presentation of the data and results need some improvement.</w:t>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Data: Yes</w:t>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Accurate Key Points: Yes</w:t>
      </w:r>
      <w:r w:rsidRPr="00E40ABD">
        <w:rPr>
          <w:rFonts w:asciiTheme="minorHAnsi" w:hAnsiTheme="minorHAnsi" w:cstheme="minorHAnsi"/>
          <w:color w:val="000000"/>
        </w:rPr>
        <w:br/>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Reviewer #2 (Formal Review for Authors (shown to authors)):</w:t>
      </w:r>
      <w:r w:rsidRPr="00E40ABD">
        <w:rPr>
          <w:rFonts w:asciiTheme="minorHAnsi" w:hAnsiTheme="minorHAnsi" w:cstheme="minorHAnsi"/>
          <w:color w:val="000000"/>
        </w:rPr>
        <w:br/>
      </w:r>
    </w:p>
    <w:p w14:paraId="26D6CF08" w14:textId="77777777" w:rsidR="00742B23" w:rsidRPr="00E40ABD" w:rsidRDefault="001F7D01" w:rsidP="001F7D01">
      <w:pPr>
        <w:rPr>
          <w:rFonts w:asciiTheme="minorHAnsi" w:hAnsiTheme="minorHAnsi" w:cstheme="minorHAnsi"/>
          <w:color w:val="000000"/>
        </w:rPr>
      </w:pP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Review of Kranz et al.</w:t>
      </w:r>
      <w:r w:rsidRPr="00E40ABD">
        <w:rPr>
          <w:rFonts w:asciiTheme="minorHAnsi" w:hAnsiTheme="minorHAnsi" w:cstheme="minorHAnsi"/>
          <w:color w:val="000000"/>
        </w:rPr>
        <w:br/>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This is a nice exercise, and a welcome comparison of various methods to assess ecosystem processes in a highly variable environment. The (unstated) question is how can we apply incubator methods to more rapidly changing environmental conditions? Nevertheless, I think it will assist the further investigations in the CCE LTER, as well as in other regimes. Most of my comments are minor, and should be easily addressed by the authors.</w:t>
      </w:r>
      <w:r w:rsidRPr="00E40ABD">
        <w:rPr>
          <w:rFonts w:asciiTheme="minorHAnsi" w:hAnsiTheme="minorHAnsi" w:cstheme="minorHAnsi"/>
          <w:color w:val="000000"/>
        </w:rPr>
        <w:br/>
      </w:r>
    </w:p>
    <w:p w14:paraId="06D8A9FE" w14:textId="47932A2C" w:rsidR="00742B23" w:rsidRPr="00E40ABD" w:rsidRDefault="00742B23" w:rsidP="001F7D01">
      <w:pPr>
        <w:rPr>
          <w:rFonts w:asciiTheme="minorHAnsi" w:hAnsiTheme="minorHAnsi" w:cstheme="minorHAnsi"/>
          <w:color w:val="FF0000"/>
        </w:rPr>
      </w:pPr>
      <w:r w:rsidRPr="00E40ABD">
        <w:rPr>
          <w:rFonts w:asciiTheme="minorHAnsi" w:hAnsiTheme="minorHAnsi" w:cstheme="minorHAnsi"/>
          <w:color w:val="FF0000"/>
        </w:rPr>
        <w:t>We thank the reviewer for the constructive criti</w:t>
      </w:r>
      <w:ins w:id="21" w:author="Stukel" w:date="2020-02-29T13:42:00Z">
        <w:r w:rsidR="008A6C4E">
          <w:rPr>
            <w:rFonts w:asciiTheme="minorHAnsi" w:hAnsiTheme="minorHAnsi" w:cstheme="minorHAnsi"/>
            <w:color w:val="FF0000"/>
          </w:rPr>
          <w:t>que</w:t>
        </w:r>
      </w:ins>
      <w:del w:id="22" w:author="Stukel" w:date="2020-02-29T13:42:00Z">
        <w:r w:rsidRPr="00E40ABD" w:rsidDel="008A6C4E">
          <w:rPr>
            <w:rFonts w:asciiTheme="minorHAnsi" w:hAnsiTheme="minorHAnsi" w:cstheme="minorHAnsi"/>
            <w:color w:val="FF0000"/>
          </w:rPr>
          <w:delText>c</w:delText>
        </w:r>
      </w:del>
      <w:r w:rsidRPr="00E40ABD">
        <w:rPr>
          <w:rFonts w:asciiTheme="minorHAnsi" w:hAnsiTheme="minorHAnsi" w:cstheme="minorHAnsi"/>
          <w:color w:val="FF0000"/>
        </w:rPr>
        <w:t xml:space="preserve">s on our manuscript. </w:t>
      </w:r>
    </w:p>
    <w:p w14:paraId="40187680" w14:textId="19D12081" w:rsidR="00965F69" w:rsidRPr="00E40ABD" w:rsidRDefault="001F7D01" w:rsidP="001F7D01">
      <w:pPr>
        <w:rPr>
          <w:rFonts w:asciiTheme="minorHAnsi" w:hAnsiTheme="minorHAnsi" w:cstheme="minorHAnsi"/>
          <w:color w:val="000000"/>
        </w:rPr>
      </w:pP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1. Lines 22-25: These two sentences should be deleted, since they are redundant with the title. Abstracts should be written in the 3rd person, so the next sentence should read "A mult-method...is presented..."</w:t>
      </w:r>
    </w:p>
    <w:p w14:paraId="21230198" w14:textId="77777777" w:rsidR="00965F69" w:rsidRPr="00E40ABD" w:rsidRDefault="00965F69" w:rsidP="001F7D01">
      <w:pPr>
        <w:rPr>
          <w:rFonts w:asciiTheme="minorHAnsi" w:hAnsiTheme="minorHAnsi" w:cstheme="minorHAnsi"/>
          <w:color w:val="000000"/>
        </w:rPr>
      </w:pPr>
    </w:p>
    <w:p w14:paraId="747F4FAF" w14:textId="3E1CAB08" w:rsidR="00965F69" w:rsidRPr="00E40ABD" w:rsidRDefault="00965F69" w:rsidP="001F7D01">
      <w:pPr>
        <w:rPr>
          <w:rFonts w:asciiTheme="minorHAnsi" w:hAnsiTheme="minorHAnsi" w:cstheme="minorHAnsi"/>
          <w:color w:val="FF0000"/>
        </w:rPr>
      </w:pPr>
      <w:r w:rsidRPr="00E40ABD">
        <w:rPr>
          <w:rFonts w:asciiTheme="minorHAnsi" w:hAnsiTheme="minorHAnsi" w:cstheme="minorHAnsi"/>
          <w:color w:val="FF0000"/>
        </w:rPr>
        <w:t>We thank the reviewer for pointing this out. We performed the suggested changes</w:t>
      </w:r>
      <w:r w:rsidR="00860768" w:rsidRPr="00E40ABD">
        <w:rPr>
          <w:rFonts w:asciiTheme="minorHAnsi" w:hAnsiTheme="minorHAnsi" w:cstheme="minorHAnsi"/>
          <w:color w:val="FF0000"/>
        </w:rPr>
        <w:t>.</w:t>
      </w:r>
      <w:r w:rsidRPr="00E40ABD">
        <w:rPr>
          <w:rFonts w:asciiTheme="minorHAnsi" w:hAnsiTheme="minorHAnsi" w:cstheme="minorHAnsi"/>
          <w:color w:val="FF0000"/>
        </w:rPr>
        <w:t xml:space="preserve"> </w:t>
      </w:r>
    </w:p>
    <w:p w14:paraId="612EFA59" w14:textId="77777777" w:rsidR="00965F69" w:rsidRPr="00D044AF" w:rsidRDefault="001F7D01" w:rsidP="001F7D01">
      <w:pPr>
        <w:rPr>
          <w:rFonts w:asciiTheme="minorHAnsi" w:hAnsiTheme="minorHAnsi" w:cstheme="minorHAnsi"/>
          <w:color w:val="000000"/>
          <w:shd w:val="clear" w:color="auto" w:fill="FFFFFF"/>
        </w:rPr>
      </w:pPr>
      <w:r w:rsidRPr="00E40ABD">
        <w:rPr>
          <w:rFonts w:asciiTheme="minorHAnsi" w:hAnsiTheme="minorHAnsi" w:cstheme="minorHAnsi"/>
          <w:color w:val="000000"/>
        </w:rPr>
        <w:br/>
      </w:r>
      <w:r w:rsidRPr="00D044AF">
        <w:rPr>
          <w:rFonts w:asciiTheme="minorHAnsi" w:hAnsiTheme="minorHAnsi" w:cstheme="minorHAnsi"/>
          <w:color w:val="000000"/>
          <w:shd w:val="clear" w:color="auto" w:fill="FFFFFF"/>
        </w:rPr>
        <w:t>2. Lines 39,40: Specifically, what "ecosystem processes" would have gone unnoticed? You need to be more specific here.</w:t>
      </w:r>
    </w:p>
    <w:p w14:paraId="282F8D27" w14:textId="77777777" w:rsidR="00D044AF" w:rsidRDefault="00D044AF" w:rsidP="001F7D01">
      <w:pPr>
        <w:rPr>
          <w:rFonts w:asciiTheme="minorHAnsi" w:hAnsiTheme="minorHAnsi" w:cstheme="minorHAnsi"/>
          <w:color w:val="FF0000"/>
        </w:rPr>
      </w:pPr>
    </w:p>
    <w:p w14:paraId="5A7E9872" w14:textId="75517D9C" w:rsidR="00965F69" w:rsidRDefault="00860768" w:rsidP="001F7D01">
      <w:pPr>
        <w:rPr>
          <w:rFonts w:asciiTheme="minorHAnsi" w:hAnsiTheme="minorHAnsi" w:cstheme="minorHAnsi"/>
          <w:color w:val="FF0000"/>
        </w:rPr>
      </w:pPr>
      <w:r w:rsidRPr="00E40ABD">
        <w:rPr>
          <w:rFonts w:asciiTheme="minorHAnsi" w:hAnsiTheme="minorHAnsi" w:cstheme="minorHAnsi"/>
          <w:color w:val="FF0000"/>
        </w:rPr>
        <w:t>I</w:t>
      </w:r>
      <w:r w:rsidR="00965F69" w:rsidRPr="00E40ABD">
        <w:rPr>
          <w:rFonts w:asciiTheme="minorHAnsi" w:hAnsiTheme="minorHAnsi" w:cstheme="minorHAnsi"/>
          <w:color w:val="FF0000"/>
        </w:rPr>
        <w:t>f measured in an Eularian approach</w:t>
      </w:r>
      <w:r w:rsidRPr="00E40ABD">
        <w:rPr>
          <w:rFonts w:asciiTheme="minorHAnsi" w:hAnsiTheme="minorHAnsi" w:cstheme="minorHAnsi"/>
          <w:color w:val="FF0000"/>
        </w:rPr>
        <w:t xml:space="preserve"> rather than a Lagrangian approach, or measuring not all of the productivity metrics</w:t>
      </w:r>
      <w:r w:rsidR="00965F69" w:rsidRPr="00E40ABD">
        <w:rPr>
          <w:rFonts w:asciiTheme="minorHAnsi" w:hAnsiTheme="minorHAnsi" w:cstheme="minorHAnsi"/>
          <w:color w:val="FF0000"/>
        </w:rPr>
        <w:t xml:space="preserve"> different interpretations of productivity</w:t>
      </w:r>
      <w:r w:rsidR="00D044AF">
        <w:rPr>
          <w:rFonts w:asciiTheme="minorHAnsi" w:hAnsiTheme="minorHAnsi" w:cstheme="minorHAnsi"/>
          <w:color w:val="FF0000"/>
        </w:rPr>
        <w:t xml:space="preserve"> will be obtained</w:t>
      </w:r>
      <w:r w:rsidR="00965F69" w:rsidRPr="00E40ABD">
        <w:rPr>
          <w:rFonts w:asciiTheme="minorHAnsi" w:hAnsiTheme="minorHAnsi" w:cstheme="minorHAnsi"/>
          <w:color w:val="FF0000"/>
        </w:rPr>
        <w:t xml:space="preserve">. </w:t>
      </w:r>
      <w:r w:rsidRPr="00E40ABD">
        <w:rPr>
          <w:rFonts w:asciiTheme="minorHAnsi" w:hAnsiTheme="minorHAnsi" w:cstheme="minorHAnsi"/>
          <w:color w:val="FF0000"/>
        </w:rPr>
        <w:t xml:space="preserve">In the </w:t>
      </w:r>
      <w:r w:rsidRPr="00E40ABD">
        <w:rPr>
          <w:rFonts w:asciiTheme="minorHAnsi" w:hAnsiTheme="minorHAnsi" w:cstheme="minorHAnsi"/>
          <w:color w:val="FF0000"/>
        </w:rPr>
        <w:lastRenderedPageBreak/>
        <w:t xml:space="preserve">abstract we </w:t>
      </w:r>
      <w:del w:id="23" w:author="Stukel" w:date="2020-02-29T13:44:00Z">
        <w:r w:rsidRPr="00E40ABD" w:rsidDel="008A6C4E">
          <w:rPr>
            <w:rFonts w:asciiTheme="minorHAnsi" w:hAnsiTheme="minorHAnsi" w:cstheme="minorHAnsi"/>
            <w:color w:val="FF0000"/>
          </w:rPr>
          <w:delText xml:space="preserve">did </w:delText>
        </w:r>
      </w:del>
      <w:r w:rsidRPr="00E40ABD">
        <w:rPr>
          <w:rFonts w:asciiTheme="minorHAnsi" w:hAnsiTheme="minorHAnsi" w:cstheme="minorHAnsi"/>
          <w:color w:val="FF0000"/>
        </w:rPr>
        <w:t xml:space="preserve">now </w:t>
      </w:r>
      <w:r w:rsidR="00D044AF">
        <w:rPr>
          <w:rFonts w:asciiTheme="minorHAnsi" w:hAnsiTheme="minorHAnsi" w:cstheme="minorHAnsi"/>
          <w:color w:val="FF0000"/>
        </w:rPr>
        <w:t xml:space="preserve">highlight the </w:t>
      </w:r>
      <w:r w:rsidRPr="00E40ABD">
        <w:rPr>
          <w:rFonts w:asciiTheme="minorHAnsi" w:hAnsiTheme="minorHAnsi" w:cstheme="minorHAnsi"/>
          <w:color w:val="FF0000"/>
        </w:rPr>
        <w:t xml:space="preserve">temporal and spatial scales (see also comment below), </w:t>
      </w:r>
      <w:ins w:id="24" w:author="Nicolas Cassar" w:date="2020-02-29T14:58:00Z">
        <w:r w:rsidR="00034B67" w:rsidRPr="00E40ABD">
          <w:rPr>
            <w:rFonts w:asciiTheme="minorHAnsi" w:hAnsiTheme="minorHAnsi" w:cstheme="minorHAnsi"/>
            <w:color w:val="FF0000"/>
          </w:rPr>
          <w:t xml:space="preserve">however </w:t>
        </w:r>
      </w:ins>
      <w:r w:rsidRPr="00E40ABD">
        <w:rPr>
          <w:rFonts w:asciiTheme="minorHAnsi" w:hAnsiTheme="minorHAnsi" w:cstheme="minorHAnsi"/>
          <w:color w:val="FF0000"/>
        </w:rPr>
        <w:t>w</w:t>
      </w:r>
      <w:r w:rsidR="00965F69" w:rsidRPr="00E40ABD">
        <w:rPr>
          <w:rFonts w:asciiTheme="minorHAnsi" w:hAnsiTheme="minorHAnsi" w:cstheme="minorHAnsi"/>
          <w:color w:val="FF0000"/>
        </w:rPr>
        <w:t>e did</w:t>
      </w:r>
      <w:r w:rsidRPr="00E40ABD">
        <w:rPr>
          <w:rFonts w:asciiTheme="minorHAnsi" w:hAnsiTheme="minorHAnsi" w:cstheme="minorHAnsi"/>
          <w:color w:val="FF0000"/>
        </w:rPr>
        <w:t xml:space="preserve"> </w:t>
      </w:r>
      <w:del w:id="25" w:author="Nicolas Cassar" w:date="2020-02-29T14:58:00Z">
        <w:r w:rsidRPr="00E40ABD" w:rsidDel="00034B67">
          <w:rPr>
            <w:rFonts w:asciiTheme="minorHAnsi" w:hAnsiTheme="minorHAnsi" w:cstheme="minorHAnsi"/>
            <w:color w:val="FF0000"/>
          </w:rPr>
          <w:delText>however</w:delText>
        </w:r>
        <w:r w:rsidR="00965F69" w:rsidRPr="00E40ABD" w:rsidDel="00034B67">
          <w:rPr>
            <w:rFonts w:asciiTheme="minorHAnsi" w:hAnsiTheme="minorHAnsi" w:cstheme="minorHAnsi"/>
            <w:color w:val="FF0000"/>
          </w:rPr>
          <w:delText xml:space="preserve"> </w:delText>
        </w:r>
      </w:del>
      <w:r w:rsidR="00965F69" w:rsidRPr="00E40ABD">
        <w:rPr>
          <w:rFonts w:asciiTheme="minorHAnsi" w:hAnsiTheme="minorHAnsi" w:cstheme="minorHAnsi"/>
          <w:color w:val="FF0000"/>
        </w:rPr>
        <w:t xml:space="preserve">not find it necessary to go more into detail of </w:t>
      </w:r>
      <w:r w:rsidR="00D044AF">
        <w:rPr>
          <w:rFonts w:asciiTheme="minorHAnsi" w:hAnsiTheme="minorHAnsi" w:cstheme="minorHAnsi"/>
          <w:color w:val="FF0000"/>
        </w:rPr>
        <w:t xml:space="preserve">which </w:t>
      </w:r>
      <w:r w:rsidRPr="00E40ABD">
        <w:rPr>
          <w:rFonts w:asciiTheme="minorHAnsi" w:hAnsiTheme="minorHAnsi" w:cstheme="minorHAnsi"/>
          <w:color w:val="FF0000"/>
        </w:rPr>
        <w:t xml:space="preserve">ecosystem processes might be missed </w:t>
      </w:r>
      <w:r w:rsidR="00965F69" w:rsidRPr="00E40ABD">
        <w:rPr>
          <w:rFonts w:asciiTheme="minorHAnsi" w:hAnsiTheme="minorHAnsi" w:cstheme="minorHAnsi"/>
          <w:color w:val="FF0000"/>
        </w:rPr>
        <w:t>(lines XXX)</w:t>
      </w:r>
      <w:r w:rsidR="00D044AF">
        <w:rPr>
          <w:rFonts w:asciiTheme="minorHAnsi" w:hAnsiTheme="minorHAnsi" w:cstheme="minorHAnsi"/>
          <w:color w:val="FF0000"/>
        </w:rPr>
        <w:t xml:space="preserve"> as we felt that this is discussed in the manuscript in length. Briefly: </w:t>
      </w:r>
    </w:p>
    <w:p w14:paraId="0EC18ACC" w14:textId="31F65BD3" w:rsidR="00D044AF" w:rsidRDefault="00D044AF" w:rsidP="001F7D01">
      <w:pPr>
        <w:rPr>
          <w:rFonts w:asciiTheme="minorHAnsi" w:hAnsiTheme="minorHAnsi" w:cstheme="minorHAnsi"/>
          <w:color w:val="FF0000"/>
        </w:rPr>
      </w:pPr>
    </w:p>
    <w:p w14:paraId="1080AED1" w14:textId="77777777" w:rsidR="00D044AF" w:rsidRPr="00E40ABD" w:rsidRDefault="00D044AF" w:rsidP="00D044AF">
      <w:pPr>
        <w:rPr>
          <w:rFonts w:asciiTheme="minorHAnsi" w:hAnsiTheme="minorHAnsi" w:cstheme="minorHAnsi"/>
          <w:color w:val="000000"/>
        </w:rPr>
      </w:pPr>
    </w:p>
    <w:p w14:paraId="532D6B78" w14:textId="3F22DA74" w:rsidR="00D044AF" w:rsidRPr="00E40ABD" w:rsidRDefault="00D044AF" w:rsidP="00D044AF">
      <w:pPr>
        <w:rPr>
          <w:rFonts w:asciiTheme="minorHAnsi" w:hAnsiTheme="minorHAnsi" w:cstheme="minorHAnsi"/>
          <w:color w:val="FF0000"/>
        </w:rPr>
      </w:pPr>
      <w:r w:rsidRPr="00E40ABD">
        <w:rPr>
          <w:rFonts w:asciiTheme="minorHAnsi" w:hAnsiTheme="minorHAnsi" w:cstheme="minorHAnsi"/>
          <w:color w:val="FF0000"/>
        </w:rPr>
        <w:t>Both rate</w:t>
      </w:r>
      <w:r>
        <w:rPr>
          <w:rFonts w:asciiTheme="minorHAnsi" w:hAnsiTheme="minorHAnsi" w:cstheme="minorHAnsi"/>
          <w:color w:val="FF0000"/>
        </w:rPr>
        <w:t>s, rate-</w:t>
      </w:r>
      <w:r w:rsidRPr="00E40ABD">
        <w:rPr>
          <w:rFonts w:asciiTheme="minorHAnsi" w:hAnsiTheme="minorHAnsi" w:cstheme="minorHAnsi"/>
          <w:color w:val="FF0000"/>
        </w:rPr>
        <w:t>ratios</w:t>
      </w:r>
      <w:r>
        <w:rPr>
          <w:rFonts w:asciiTheme="minorHAnsi" w:hAnsiTheme="minorHAnsi" w:cstheme="minorHAnsi"/>
          <w:color w:val="FF0000"/>
        </w:rPr>
        <w:t xml:space="preserve"> and timescales (</w:t>
      </w:r>
      <w:r w:rsidRPr="00E40ABD">
        <w:rPr>
          <w:rFonts w:asciiTheme="minorHAnsi" w:hAnsiTheme="minorHAnsi" w:cstheme="minorHAnsi"/>
          <w:color w:val="FF0000"/>
        </w:rPr>
        <w:t xml:space="preserve">GPP/NPP or NCP/Export over timescales of </w:t>
      </w:r>
      <w:r>
        <w:rPr>
          <w:rFonts w:asciiTheme="minorHAnsi" w:hAnsiTheme="minorHAnsi" w:cstheme="minorHAnsi"/>
          <w:color w:val="FF0000"/>
        </w:rPr>
        <w:t xml:space="preserve"> days (single cycles) to </w:t>
      </w:r>
      <w:r w:rsidRPr="00E40ABD">
        <w:rPr>
          <w:rFonts w:asciiTheme="minorHAnsi" w:hAnsiTheme="minorHAnsi" w:cstheme="minorHAnsi"/>
          <w:color w:val="FF0000"/>
        </w:rPr>
        <w:t xml:space="preserve">weeks (e.g. </w:t>
      </w:r>
      <w:r>
        <w:rPr>
          <w:rFonts w:asciiTheme="minorHAnsi" w:hAnsiTheme="minorHAnsi" w:cstheme="minorHAnsi"/>
          <w:color w:val="FF0000"/>
        </w:rPr>
        <w:t>P1706_C2</w:t>
      </w:r>
      <w:r w:rsidRPr="00E40ABD">
        <w:rPr>
          <w:rFonts w:asciiTheme="minorHAnsi" w:hAnsiTheme="minorHAnsi" w:cstheme="minorHAnsi"/>
          <w:color w:val="FF0000"/>
        </w:rPr>
        <w:t xml:space="preserve"> </w:t>
      </w:r>
      <w:r>
        <w:rPr>
          <w:rFonts w:asciiTheme="minorHAnsi" w:hAnsiTheme="minorHAnsi" w:cstheme="minorHAnsi"/>
          <w:color w:val="FF0000"/>
        </w:rPr>
        <w:t>and</w:t>
      </w:r>
      <w:r w:rsidRPr="00E40ABD">
        <w:rPr>
          <w:rFonts w:asciiTheme="minorHAnsi" w:hAnsiTheme="minorHAnsi" w:cstheme="minorHAnsi"/>
          <w:color w:val="FF0000"/>
        </w:rPr>
        <w:t xml:space="preserve"> </w:t>
      </w:r>
      <w:r>
        <w:rPr>
          <w:rFonts w:asciiTheme="minorHAnsi" w:hAnsiTheme="minorHAnsi" w:cstheme="minorHAnsi"/>
          <w:color w:val="FF0000"/>
        </w:rPr>
        <w:t>C</w:t>
      </w:r>
      <w:r w:rsidRPr="00E40ABD">
        <w:rPr>
          <w:rFonts w:asciiTheme="minorHAnsi" w:hAnsiTheme="minorHAnsi" w:cstheme="minorHAnsi"/>
          <w:color w:val="FF0000"/>
        </w:rPr>
        <w:t>4)</w:t>
      </w:r>
      <w:r>
        <w:rPr>
          <w:rFonts w:asciiTheme="minorHAnsi" w:hAnsiTheme="minorHAnsi" w:cstheme="minorHAnsi"/>
          <w:color w:val="FF0000"/>
        </w:rPr>
        <w:t xml:space="preserve"> </w:t>
      </w:r>
      <w:r w:rsidRPr="00E40ABD">
        <w:rPr>
          <w:rFonts w:asciiTheme="minorHAnsi" w:hAnsiTheme="minorHAnsi" w:cstheme="minorHAnsi"/>
          <w:color w:val="FF0000"/>
        </w:rPr>
        <w:t>hold important information on ecosystem processes (e.g. how much of the photosynthate is incorporated into biomass and how much of the biomass is leaving the investigated region over a certain timeframe</w:t>
      </w:r>
      <w:ins w:id="26" w:author="Stukel" w:date="2020-02-29T13:44:00Z">
        <w:r w:rsidR="008A6C4E">
          <w:rPr>
            <w:rFonts w:asciiTheme="minorHAnsi" w:hAnsiTheme="minorHAnsi" w:cstheme="minorHAnsi"/>
            <w:color w:val="FF0000"/>
          </w:rPr>
          <w:t>)</w:t>
        </w:r>
      </w:ins>
      <w:r w:rsidRPr="00E40ABD">
        <w:rPr>
          <w:rFonts w:asciiTheme="minorHAnsi" w:hAnsiTheme="minorHAnsi" w:cstheme="minorHAnsi"/>
          <w:color w:val="FF0000"/>
        </w:rPr>
        <w:t>.</w:t>
      </w:r>
    </w:p>
    <w:p w14:paraId="0E70540B" w14:textId="10A2BF79" w:rsidR="00965F69" w:rsidRPr="00E40ABD" w:rsidRDefault="001F7D01" w:rsidP="001F7D01">
      <w:pPr>
        <w:rPr>
          <w:rFonts w:asciiTheme="minorHAnsi" w:hAnsiTheme="minorHAnsi" w:cstheme="minorHAnsi"/>
          <w:color w:val="000000"/>
          <w:highlight w:val="yellow"/>
          <w:shd w:val="clear" w:color="auto" w:fill="FFFFFF"/>
        </w:rPr>
      </w:pP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3. Lines 40-42: A weak conclusion. Every investigation "can help fu</w:t>
      </w:r>
      <w:r w:rsidR="00D044AF">
        <w:rPr>
          <w:rFonts w:asciiTheme="minorHAnsi" w:hAnsiTheme="minorHAnsi" w:cstheme="minorHAnsi"/>
          <w:color w:val="000000"/>
          <w:shd w:val="clear" w:color="auto" w:fill="FFFFFF"/>
        </w:rPr>
        <w:t>r</w:t>
      </w:r>
      <w:r w:rsidRPr="00E40ABD">
        <w:rPr>
          <w:rFonts w:asciiTheme="minorHAnsi" w:hAnsiTheme="minorHAnsi" w:cstheme="minorHAnsi"/>
          <w:color w:val="000000"/>
          <w:shd w:val="clear" w:color="auto" w:fill="FFFFFF"/>
        </w:rPr>
        <w:t>ther our understanding..."</w:t>
      </w:r>
    </w:p>
    <w:p w14:paraId="1E15D1FD" w14:textId="46258930" w:rsidR="00936611" w:rsidRPr="00E40ABD" w:rsidRDefault="00936611" w:rsidP="001F7D01">
      <w:pPr>
        <w:rPr>
          <w:rFonts w:asciiTheme="minorHAnsi" w:hAnsiTheme="minorHAnsi" w:cstheme="minorHAnsi"/>
          <w:color w:val="FF0000"/>
        </w:rPr>
      </w:pPr>
    </w:p>
    <w:p w14:paraId="290CCBB5" w14:textId="524CB3D8" w:rsidR="00936611" w:rsidRPr="00E40ABD" w:rsidRDefault="00936611" w:rsidP="001F7D01">
      <w:pPr>
        <w:rPr>
          <w:rFonts w:asciiTheme="minorHAnsi" w:hAnsiTheme="minorHAnsi" w:cstheme="minorHAnsi"/>
          <w:color w:val="FF0000"/>
        </w:rPr>
      </w:pPr>
      <w:del w:id="27" w:author="Stukel" w:date="2020-02-29T13:45:00Z">
        <w:r w:rsidRPr="00E40ABD" w:rsidDel="008A6C4E">
          <w:rPr>
            <w:rFonts w:asciiTheme="minorHAnsi" w:hAnsiTheme="minorHAnsi" w:cstheme="minorHAnsi"/>
            <w:color w:val="FF0000"/>
          </w:rPr>
          <w:delText>While w</w:delText>
        </w:r>
      </w:del>
      <w:ins w:id="28" w:author="Stukel" w:date="2020-02-29T13:45:00Z">
        <w:r w:rsidR="008A6C4E">
          <w:rPr>
            <w:rFonts w:asciiTheme="minorHAnsi" w:hAnsiTheme="minorHAnsi" w:cstheme="minorHAnsi"/>
            <w:color w:val="FF0000"/>
          </w:rPr>
          <w:t>W</w:t>
        </w:r>
      </w:ins>
      <w:r w:rsidRPr="00E40ABD">
        <w:rPr>
          <w:rFonts w:asciiTheme="minorHAnsi" w:hAnsiTheme="minorHAnsi" w:cstheme="minorHAnsi"/>
          <w:color w:val="FF0000"/>
        </w:rPr>
        <w:t xml:space="preserve">e agree with the reviewer that every investigation can help to better understand certain ecosystem processes. Here we wanted to highlight that surface productivity and export can </w:t>
      </w:r>
      <w:del w:id="29" w:author="Stukel" w:date="2020-02-29T13:45:00Z">
        <w:r w:rsidRPr="00E40ABD" w:rsidDel="008A6C4E">
          <w:rPr>
            <w:rFonts w:asciiTheme="minorHAnsi" w:hAnsiTheme="minorHAnsi" w:cstheme="minorHAnsi"/>
            <w:color w:val="FF0000"/>
          </w:rPr>
          <w:delText>have a</w:delText>
        </w:r>
      </w:del>
      <w:ins w:id="30" w:author="Stukel" w:date="2020-02-29T13:45:00Z">
        <w:r w:rsidR="008A6C4E">
          <w:rPr>
            <w:rFonts w:asciiTheme="minorHAnsi" w:hAnsiTheme="minorHAnsi" w:cstheme="minorHAnsi"/>
            <w:color w:val="FF0000"/>
          </w:rPr>
          <w:t>exhibit</w:t>
        </w:r>
      </w:ins>
      <w:r w:rsidRPr="00E40ABD">
        <w:rPr>
          <w:rFonts w:asciiTheme="minorHAnsi" w:hAnsiTheme="minorHAnsi" w:cstheme="minorHAnsi"/>
          <w:color w:val="FF0000"/>
        </w:rPr>
        <w:t xml:space="preserve"> strong spatial and temporal decoupling</w:t>
      </w:r>
      <w:r w:rsidR="00860768" w:rsidRPr="00E40ABD">
        <w:rPr>
          <w:rFonts w:asciiTheme="minorHAnsi" w:hAnsiTheme="minorHAnsi" w:cstheme="minorHAnsi"/>
          <w:color w:val="FF0000"/>
        </w:rPr>
        <w:t xml:space="preserve"> in this complex </w:t>
      </w:r>
      <w:r w:rsidR="00484BFC" w:rsidRPr="00E40ABD">
        <w:rPr>
          <w:rFonts w:asciiTheme="minorHAnsi" w:hAnsiTheme="minorHAnsi" w:cstheme="minorHAnsi"/>
          <w:color w:val="FF0000"/>
        </w:rPr>
        <w:t>system</w:t>
      </w:r>
      <w:r w:rsidRPr="00E40ABD">
        <w:rPr>
          <w:rFonts w:asciiTheme="minorHAnsi" w:hAnsiTheme="minorHAnsi" w:cstheme="minorHAnsi"/>
          <w:color w:val="FF0000"/>
        </w:rPr>
        <w:t>. We modified the sentence to highlight temporal and spatial scales and also now highlight that we investigated a gradient between ecosystem</w:t>
      </w:r>
      <w:ins w:id="31" w:author="Nicolas Cassar" w:date="2020-02-29T14:58:00Z">
        <w:r w:rsidR="00034B67">
          <w:rPr>
            <w:rFonts w:asciiTheme="minorHAnsi" w:hAnsiTheme="minorHAnsi" w:cstheme="minorHAnsi"/>
            <w:color w:val="FF0000"/>
          </w:rPr>
          <w:t>s</w:t>
        </w:r>
      </w:ins>
      <w:r w:rsidRPr="00E40ABD">
        <w:rPr>
          <w:rFonts w:asciiTheme="minorHAnsi" w:hAnsiTheme="minorHAnsi" w:cstheme="minorHAnsi"/>
          <w:color w:val="FF0000"/>
        </w:rPr>
        <w:t xml:space="preserve"> (coastal  and offshore)</w:t>
      </w:r>
      <w:r w:rsidR="00860768" w:rsidRPr="00E40ABD">
        <w:rPr>
          <w:rFonts w:asciiTheme="minorHAnsi" w:hAnsiTheme="minorHAnsi" w:cstheme="minorHAnsi"/>
          <w:color w:val="FF0000"/>
        </w:rPr>
        <w:t xml:space="preserve">. </w:t>
      </w:r>
    </w:p>
    <w:p w14:paraId="2E5C5C6D" w14:textId="77777777" w:rsidR="00936611" w:rsidRPr="00E40ABD" w:rsidRDefault="001F7D01" w:rsidP="001F7D01">
      <w:pPr>
        <w:rPr>
          <w:rFonts w:asciiTheme="minorHAnsi" w:hAnsiTheme="minorHAnsi" w:cstheme="minorHAnsi"/>
          <w:color w:val="000000"/>
          <w:shd w:val="clear" w:color="auto" w:fill="FFFFFF"/>
        </w:rPr>
      </w:pPr>
      <w:r w:rsidRPr="00E40ABD">
        <w:rPr>
          <w:rFonts w:asciiTheme="minorHAnsi" w:hAnsiTheme="minorHAnsi" w:cstheme="minorHAnsi"/>
          <w:color w:val="000000"/>
        </w:rPr>
        <w:br/>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4. Lines 61-62: An understatement!</w:t>
      </w:r>
    </w:p>
    <w:p w14:paraId="0147CA36" w14:textId="77777777" w:rsidR="00936611" w:rsidRPr="00E40ABD" w:rsidRDefault="00936611" w:rsidP="001F7D01">
      <w:pPr>
        <w:rPr>
          <w:rFonts w:asciiTheme="minorHAnsi" w:hAnsiTheme="minorHAnsi" w:cstheme="minorHAnsi"/>
          <w:color w:val="000000"/>
        </w:rPr>
      </w:pPr>
    </w:p>
    <w:p w14:paraId="462313B2" w14:textId="77777777" w:rsidR="00936611" w:rsidRPr="00E40ABD" w:rsidRDefault="00936611" w:rsidP="001F7D01">
      <w:pPr>
        <w:rPr>
          <w:rFonts w:asciiTheme="minorHAnsi" w:hAnsiTheme="minorHAnsi" w:cstheme="minorHAnsi"/>
          <w:color w:val="000000"/>
          <w:shd w:val="clear" w:color="auto" w:fill="FFFFFF"/>
        </w:rPr>
      </w:pPr>
      <w:r w:rsidRPr="00E40ABD">
        <w:rPr>
          <w:rFonts w:asciiTheme="minorHAnsi" w:hAnsiTheme="minorHAnsi" w:cstheme="minorHAnsi"/>
          <w:color w:val="FF0000"/>
        </w:rPr>
        <w:t>We modified the sentence to make the statement on eastern upwelling regions stronger. The sentence now reads: Upwelling plays a key role in driving marine primary production along the eastern continental margins of the world’s oceans, making these ecosystems some of the most productive regions in the world</w:t>
      </w:r>
      <w:r w:rsidR="001F7D01" w:rsidRPr="00E40ABD">
        <w:rPr>
          <w:rFonts w:asciiTheme="minorHAnsi" w:hAnsiTheme="minorHAnsi" w:cstheme="minorHAnsi"/>
          <w:color w:val="000000"/>
        </w:rPr>
        <w:br/>
      </w:r>
      <w:r w:rsidR="001F7D01" w:rsidRPr="00E40ABD">
        <w:rPr>
          <w:rFonts w:asciiTheme="minorHAnsi" w:hAnsiTheme="minorHAnsi" w:cstheme="minorHAnsi"/>
          <w:color w:val="000000"/>
        </w:rPr>
        <w:br/>
      </w:r>
      <w:r w:rsidR="001F7D01" w:rsidRPr="00E40ABD">
        <w:rPr>
          <w:rFonts w:asciiTheme="minorHAnsi" w:hAnsiTheme="minorHAnsi" w:cstheme="minorHAnsi"/>
          <w:color w:val="000000"/>
          <w:shd w:val="clear" w:color="auto" w:fill="FFFFFF"/>
        </w:rPr>
        <w:t>5. Line 64: can support?</w:t>
      </w:r>
    </w:p>
    <w:p w14:paraId="7C0D2738" w14:textId="77777777" w:rsidR="00936611" w:rsidRPr="00E40ABD" w:rsidRDefault="00936611" w:rsidP="001F7D01">
      <w:pPr>
        <w:rPr>
          <w:rFonts w:asciiTheme="minorHAnsi" w:hAnsiTheme="minorHAnsi" w:cstheme="minorHAnsi"/>
          <w:color w:val="000000"/>
        </w:rPr>
      </w:pPr>
    </w:p>
    <w:p w14:paraId="6633EE5F" w14:textId="77777777" w:rsidR="00936611" w:rsidRPr="00E40ABD" w:rsidRDefault="00936611" w:rsidP="001F7D01">
      <w:pPr>
        <w:rPr>
          <w:rFonts w:asciiTheme="minorHAnsi" w:hAnsiTheme="minorHAnsi" w:cstheme="minorHAnsi"/>
          <w:color w:val="000000"/>
          <w:shd w:val="clear" w:color="auto" w:fill="FFFFFF"/>
        </w:rPr>
      </w:pPr>
      <w:r w:rsidRPr="00E40ABD">
        <w:rPr>
          <w:rFonts w:asciiTheme="minorHAnsi" w:hAnsiTheme="minorHAnsi" w:cstheme="minorHAnsi"/>
          <w:color w:val="FF0000"/>
        </w:rPr>
        <w:t>Agreed, we deleted “can”</w:t>
      </w:r>
      <w:r w:rsidR="001F7D01" w:rsidRPr="00E40ABD">
        <w:rPr>
          <w:rFonts w:asciiTheme="minorHAnsi" w:hAnsiTheme="minorHAnsi" w:cstheme="minorHAnsi"/>
          <w:color w:val="FF0000"/>
        </w:rPr>
        <w:br/>
      </w:r>
      <w:r w:rsidR="001F7D01" w:rsidRPr="00E40ABD">
        <w:rPr>
          <w:rFonts w:asciiTheme="minorHAnsi" w:hAnsiTheme="minorHAnsi" w:cstheme="minorHAnsi"/>
          <w:color w:val="000000"/>
        </w:rPr>
        <w:br/>
      </w:r>
      <w:r w:rsidR="001F7D01" w:rsidRPr="00E40ABD">
        <w:rPr>
          <w:rFonts w:asciiTheme="minorHAnsi" w:hAnsiTheme="minorHAnsi" w:cstheme="minorHAnsi"/>
          <w:color w:val="000000"/>
          <w:shd w:val="clear" w:color="auto" w:fill="FFFFFF"/>
        </w:rPr>
        <w:t>6. Line 75: Delete "By the same token."</w:t>
      </w:r>
    </w:p>
    <w:p w14:paraId="242C4247" w14:textId="77777777" w:rsidR="00936611" w:rsidRPr="00E40ABD" w:rsidRDefault="00936611" w:rsidP="001F7D01">
      <w:pPr>
        <w:rPr>
          <w:rFonts w:asciiTheme="minorHAnsi" w:hAnsiTheme="minorHAnsi" w:cstheme="minorHAnsi"/>
          <w:color w:val="000000"/>
        </w:rPr>
      </w:pPr>
    </w:p>
    <w:p w14:paraId="2352F182" w14:textId="77777777" w:rsidR="00936611" w:rsidRPr="00E40ABD" w:rsidRDefault="00936611" w:rsidP="001F7D01">
      <w:pPr>
        <w:rPr>
          <w:rFonts w:asciiTheme="minorHAnsi" w:hAnsiTheme="minorHAnsi" w:cstheme="minorHAnsi"/>
          <w:color w:val="000000"/>
          <w:shd w:val="clear" w:color="auto" w:fill="FFFFFF"/>
        </w:rPr>
      </w:pPr>
      <w:r w:rsidRPr="00E40ABD">
        <w:rPr>
          <w:rFonts w:asciiTheme="minorHAnsi" w:hAnsiTheme="minorHAnsi" w:cstheme="minorHAnsi"/>
          <w:color w:val="FF0000"/>
        </w:rPr>
        <w:t>Done!</w:t>
      </w:r>
      <w:r w:rsidR="001F7D01" w:rsidRPr="00E40ABD">
        <w:rPr>
          <w:rFonts w:asciiTheme="minorHAnsi" w:hAnsiTheme="minorHAnsi" w:cstheme="minorHAnsi"/>
          <w:color w:val="FF0000"/>
        </w:rPr>
        <w:br/>
      </w:r>
      <w:r w:rsidR="001F7D01" w:rsidRPr="00E40ABD">
        <w:rPr>
          <w:rFonts w:asciiTheme="minorHAnsi" w:hAnsiTheme="minorHAnsi" w:cstheme="minorHAnsi"/>
          <w:color w:val="000000"/>
        </w:rPr>
        <w:br/>
      </w:r>
      <w:r w:rsidR="001F7D01" w:rsidRPr="00E40ABD">
        <w:rPr>
          <w:rFonts w:asciiTheme="minorHAnsi" w:hAnsiTheme="minorHAnsi" w:cstheme="minorHAnsi"/>
          <w:color w:val="000000"/>
          <w:shd w:val="clear" w:color="auto" w:fill="FFFFFF"/>
        </w:rPr>
        <w:t>7. Line 76: What does "time-intensive" mean? Why not just say incubation techniques can't resolve highly spatially variable situations?</w:t>
      </w:r>
    </w:p>
    <w:p w14:paraId="07E32A16" w14:textId="77777777" w:rsidR="00936611" w:rsidRPr="00E40ABD" w:rsidRDefault="00936611" w:rsidP="001F7D01">
      <w:pPr>
        <w:rPr>
          <w:rFonts w:asciiTheme="minorHAnsi" w:hAnsiTheme="minorHAnsi" w:cstheme="minorHAnsi"/>
          <w:color w:val="000000"/>
        </w:rPr>
      </w:pPr>
    </w:p>
    <w:p w14:paraId="1CF2A340" w14:textId="77777777" w:rsidR="00D044AF" w:rsidRDefault="00D044AF" w:rsidP="001F7D01">
      <w:pPr>
        <w:rPr>
          <w:rFonts w:asciiTheme="minorHAnsi" w:hAnsiTheme="minorHAnsi" w:cstheme="minorHAnsi"/>
          <w:color w:val="FF0000"/>
        </w:rPr>
      </w:pPr>
      <w:r>
        <w:rPr>
          <w:rFonts w:asciiTheme="minorHAnsi" w:hAnsiTheme="minorHAnsi" w:cstheme="minorHAnsi"/>
          <w:color w:val="FF0000"/>
        </w:rPr>
        <w:t xml:space="preserve">We thank the reviewer and changed the sentence accordingly. </w:t>
      </w:r>
    </w:p>
    <w:p w14:paraId="4DE32FCE" w14:textId="53C7396B" w:rsidR="007B1B94" w:rsidRPr="00E40ABD" w:rsidRDefault="001F7D01" w:rsidP="001F7D01">
      <w:pPr>
        <w:rPr>
          <w:rFonts w:asciiTheme="minorHAnsi" w:hAnsiTheme="minorHAnsi" w:cstheme="minorHAnsi"/>
          <w:color w:val="000000"/>
        </w:rPr>
      </w:pP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8. Line 81: I've read Quay et al. (2010), and found it distinctly un-useful and often wrong. </w:t>
      </w:r>
      <w:r w:rsidRPr="00E40ABD">
        <w:rPr>
          <w:rFonts w:asciiTheme="minorHAnsi" w:hAnsiTheme="minorHAnsi" w:cstheme="minorHAnsi"/>
          <w:color w:val="000000"/>
        </w:rPr>
        <w:br/>
      </w:r>
    </w:p>
    <w:p w14:paraId="68CA84C2" w14:textId="2F948389" w:rsidR="007B1B94" w:rsidRPr="00E40ABD" w:rsidRDefault="00D044AF" w:rsidP="001F7D01">
      <w:pPr>
        <w:rPr>
          <w:rFonts w:asciiTheme="minorHAnsi" w:hAnsiTheme="minorHAnsi" w:cstheme="minorHAnsi"/>
          <w:color w:val="FF0000"/>
        </w:rPr>
      </w:pPr>
      <w:r>
        <w:rPr>
          <w:rFonts w:asciiTheme="minorHAnsi" w:hAnsiTheme="minorHAnsi" w:cstheme="minorHAnsi"/>
          <w:color w:val="FF0000"/>
        </w:rPr>
        <w:t xml:space="preserve">Quay et al </w:t>
      </w:r>
      <w:r w:rsidR="00484BFC" w:rsidRPr="00E40ABD">
        <w:rPr>
          <w:rFonts w:asciiTheme="minorHAnsi" w:hAnsiTheme="minorHAnsi" w:cstheme="minorHAnsi"/>
          <w:color w:val="FF0000"/>
        </w:rPr>
        <w:t>is related to our study as</w:t>
      </w:r>
      <w:r w:rsidR="007B1B94" w:rsidRPr="00E40ABD">
        <w:rPr>
          <w:rFonts w:asciiTheme="minorHAnsi" w:hAnsiTheme="minorHAnsi" w:cstheme="minorHAnsi"/>
          <w:color w:val="FF0000"/>
        </w:rPr>
        <w:t xml:space="preserve"> it describes multiple approaches over different timescales to understand ecosystem productivity. While some of the rates and ratios presented in Quay et </w:t>
      </w:r>
      <w:r w:rsidR="007B1B94" w:rsidRPr="00E40ABD">
        <w:rPr>
          <w:rFonts w:asciiTheme="minorHAnsi" w:hAnsiTheme="minorHAnsi" w:cstheme="minorHAnsi"/>
          <w:color w:val="FF0000"/>
        </w:rPr>
        <w:lastRenderedPageBreak/>
        <w:t>al might not be comparable with our dataset we still find it fair to cite their effort.</w:t>
      </w:r>
      <w:r>
        <w:rPr>
          <w:rFonts w:asciiTheme="minorHAnsi" w:hAnsiTheme="minorHAnsi" w:cstheme="minorHAnsi"/>
          <w:color w:val="FF0000"/>
        </w:rPr>
        <w:t xml:space="preserve"> Consequently, w</w:t>
      </w:r>
      <w:r w:rsidRPr="00E40ABD">
        <w:rPr>
          <w:rFonts w:asciiTheme="minorHAnsi" w:hAnsiTheme="minorHAnsi" w:cstheme="minorHAnsi"/>
          <w:color w:val="FF0000"/>
        </w:rPr>
        <w:t xml:space="preserve">e decided </w:t>
      </w:r>
      <w:del w:id="32" w:author="Nicolas Cassar" w:date="2020-02-29T15:00:00Z">
        <w:r w:rsidRPr="00E40ABD" w:rsidDel="00D26A25">
          <w:rPr>
            <w:rFonts w:asciiTheme="minorHAnsi" w:hAnsiTheme="minorHAnsi" w:cstheme="minorHAnsi"/>
            <w:color w:val="FF0000"/>
          </w:rPr>
          <w:delText xml:space="preserve">to </w:delText>
        </w:r>
      </w:del>
      <w:r w:rsidRPr="00E40ABD">
        <w:rPr>
          <w:rFonts w:asciiTheme="minorHAnsi" w:hAnsiTheme="minorHAnsi" w:cstheme="minorHAnsi"/>
          <w:color w:val="FF0000"/>
        </w:rPr>
        <w:t>not</w:t>
      </w:r>
      <w:ins w:id="33" w:author="Nicolas Cassar" w:date="2020-02-29T15:00:00Z">
        <w:r w:rsidR="00D26A25">
          <w:rPr>
            <w:rFonts w:asciiTheme="minorHAnsi" w:hAnsiTheme="minorHAnsi" w:cstheme="minorHAnsi"/>
            <w:color w:val="FF0000"/>
          </w:rPr>
          <w:t xml:space="preserve"> to</w:t>
        </w:r>
      </w:ins>
      <w:r w:rsidRPr="00E40ABD">
        <w:rPr>
          <w:rFonts w:asciiTheme="minorHAnsi" w:hAnsiTheme="minorHAnsi" w:cstheme="minorHAnsi"/>
          <w:color w:val="FF0000"/>
        </w:rPr>
        <w:t xml:space="preserve"> ignore Quay et al (2010)</w:t>
      </w:r>
      <w:r>
        <w:rPr>
          <w:rFonts w:asciiTheme="minorHAnsi" w:hAnsiTheme="minorHAnsi" w:cstheme="minorHAnsi"/>
          <w:color w:val="FF0000"/>
        </w:rPr>
        <w:t>.</w:t>
      </w:r>
    </w:p>
    <w:p w14:paraId="611E2B8A" w14:textId="1FADC77B" w:rsidR="00B46109" w:rsidRPr="00E40ABD" w:rsidRDefault="001F7D01" w:rsidP="001F7D01">
      <w:pPr>
        <w:rPr>
          <w:rFonts w:asciiTheme="minorHAnsi" w:hAnsiTheme="minorHAnsi" w:cstheme="minorHAnsi"/>
          <w:color w:val="000000"/>
        </w:rPr>
      </w:pP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9. Line 96: Recommend starting a new paragraph at "Two novel..."</w:t>
      </w:r>
      <w:r w:rsidRPr="00E40ABD">
        <w:rPr>
          <w:rFonts w:asciiTheme="minorHAnsi" w:hAnsiTheme="minorHAnsi" w:cstheme="minorHAnsi"/>
          <w:color w:val="000000"/>
        </w:rPr>
        <w:br/>
      </w:r>
    </w:p>
    <w:p w14:paraId="5D794085" w14:textId="77777777" w:rsidR="00B46109" w:rsidRPr="00E40ABD" w:rsidRDefault="00B46109" w:rsidP="001F7D01">
      <w:pPr>
        <w:rPr>
          <w:rFonts w:asciiTheme="minorHAnsi" w:hAnsiTheme="minorHAnsi" w:cstheme="minorHAnsi"/>
          <w:color w:val="FF0000"/>
        </w:rPr>
      </w:pPr>
      <w:r w:rsidRPr="00E40ABD">
        <w:rPr>
          <w:rFonts w:asciiTheme="minorHAnsi" w:hAnsiTheme="minorHAnsi" w:cstheme="minorHAnsi"/>
          <w:color w:val="FF0000"/>
        </w:rPr>
        <w:t>Done</w:t>
      </w:r>
    </w:p>
    <w:p w14:paraId="0FAD2408" w14:textId="77777777" w:rsidR="00B46109" w:rsidRPr="00E40ABD" w:rsidRDefault="001F7D01" w:rsidP="001F7D01">
      <w:pPr>
        <w:rPr>
          <w:rFonts w:asciiTheme="minorHAnsi" w:hAnsiTheme="minorHAnsi" w:cstheme="minorHAnsi"/>
          <w:color w:val="000000"/>
        </w:rPr>
      </w:pP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10. Line 167: GGP?</w:t>
      </w:r>
      <w:r w:rsidRPr="00E40ABD">
        <w:rPr>
          <w:rFonts w:asciiTheme="minorHAnsi" w:hAnsiTheme="minorHAnsi" w:cstheme="minorHAnsi"/>
          <w:color w:val="000000"/>
        </w:rPr>
        <w:br/>
      </w:r>
    </w:p>
    <w:p w14:paraId="004C0819" w14:textId="77777777" w:rsidR="00B46109" w:rsidRPr="00E40ABD" w:rsidRDefault="00B46109" w:rsidP="001F7D01">
      <w:pPr>
        <w:rPr>
          <w:rFonts w:asciiTheme="minorHAnsi" w:hAnsiTheme="minorHAnsi" w:cstheme="minorHAnsi"/>
          <w:color w:val="FF0000"/>
        </w:rPr>
      </w:pPr>
      <w:r w:rsidRPr="00E40ABD">
        <w:rPr>
          <w:rFonts w:asciiTheme="minorHAnsi" w:hAnsiTheme="minorHAnsi" w:cstheme="minorHAnsi"/>
          <w:color w:val="FF0000"/>
        </w:rPr>
        <w:t>Changed</w:t>
      </w:r>
    </w:p>
    <w:p w14:paraId="7FDF5B9A" w14:textId="77777777" w:rsidR="00B46109" w:rsidRPr="00E40ABD" w:rsidRDefault="001F7D01" w:rsidP="001F7D01">
      <w:pPr>
        <w:rPr>
          <w:rFonts w:asciiTheme="minorHAnsi" w:hAnsiTheme="minorHAnsi" w:cstheme="minorHAnsi"/>
          <w:color w:val="000000"/>
          <w:shd w:val="clear" w:color="auto" w:fill="FFFFFF"/>
        </w:rPr>
      </w:pP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11. Line 295: P vs E is more correct, given that E is the consensus designator for irradiance.</w:t>
      </w:r>
    </w:p>
    <w:p w14:paraId="36CA2FD0" w14:textId="77777777" w:rsidR="006571D2" w:rsidRPr="00E40ABD" w:rsidRDefault="006571D2" w:rsidP="001F7D01">
      <w:pPr>
        <w:rPr>
          <w:rFonts w:asciiTheme="minorHAnsi" w:hAnsiTheme="minorHAnsi" w:cstheme="minorHAnsi"/>
          <w:color w:val="000000"/>
        </w:rPr>
      </w:pPr>
    </w:p>
    <w:p w14:paraId="15E137C8" w14:textId="259D9DB1" w:rsidR="007B1B94" w:rsidRPr="00E40ABD" w:rsidRDefault="00D044AF" w:rsidP="001F7D01">
      <w:pPr>
        <w:rPr>
          <w:rFonts w:asciiTheme="minorHAnsi" w:hAnsiTheme="minorHAnsi" w:cstheme="minorHAnsi"/>
          <w:color w:val="000000"/>
          <w:shd w:val="clear" w:color="auto" w:fill="FFFFFF"/>
        </w:rPr>
      </w:pPr>
      <w:r>
        <w:rPr>
          <w:rFonts w:asciiTheme="minorHAnsi" w:hAnsiTheme="minorHAnsi" w:cstheme="minorHAnsi"/>
          <w:color w:val="FF0000"/>
        </w:rPr>
        <w:t>C</w:t>
      </w:r>
      <w:r w:rsidR="006571D2" w:rsidRPr="00E40ABD">
        <w:rPr>
          <w:rFonts w:asciiTheme="minorHAnsi" w:hAnsiTheme="minorHAnsi" w:cstheme="minorHAnsi"/>
          <w:color w:val="FF0000"/>
        </w:rPr>
        <w:t>hanged</w:t>
      </w:r>
      <w:r w:rsidR="001F7D01" w:rsidRPr="00E40ABD">
        <w:rPr>
          <w:rFonts w:asciiTheme="minorHAnsi" w:hAnsiTheme="minorHAnsi" w:cstheme="minorHAnsi"/>
          <w:color w:val="FF0000"/>
        </w:rPr>
        <w:br/>
      </w:r>
      <w:r w:rsidR="001F7D01" w:rsidRPr="00E40ABD">
        <w:rPr>
          <w:rFonts w:asciiTheme="minorHAnsi" w:hAnsiTheme="minorHAnsi" w:cstheme="minorHAnsi"/>
          <w:color w:val="000000"/>
        </w:rPr>
        <w:br/>
      </w:r>
      <w:r w:rsidR="001F7D01" w:rsidRPr="00963D52">
        <w:rPr>
          <w:rFonts w:asciiTheme="minorHAnsi" w:hAnsiTheme="minorHAnsi" w:cstheme="minorHAnsi"/>
          <w:color w:val="000000"/>
          <w:shd w:val="clear" w:color="auto" w:fill="FFFFFF"/>
        </w:rPr>
        <w:t>12. Lines 3i8ff. Light attenuation from the CTD PAR sensor can be difficult with ship and instrument shadow. You need more justification here.</w:t>
      </w:r>
      <w:r w:rsidR="001F7D01" w:rsidRPr="00E40ABD">
        <w:rPr>
          <w:rFonts w:asciiTheme="minorHAnsi" w:hAnsiTheme="minorHAnsi" w:cstheme="minorHAnsi"/>
          <w:color w:val="000000"/>
          <w:shd w:val="clear" w:color="auto" w:fill="FFFFFF"/>
        </w:rPr>
        <w:t> </w:t>
      </w:r>
    </w:p>
    <w:p w14:paraId="36E68F42" w14:textId="1AA6EA58" w:rsidR="007E5791" w:rsidRPr="00E40ABD" w:rsidRDefault="007E5791" w:rsidP="001F7D01">
      <w:pPr>
        <w:rPr>
          <w:rFonts w:asciiTheme="minorHAnsi" w:hAnsiTheme="minorHAnsi" w:cstheme="minorHAnsi"/>
          <w:color w:val="FF0000"/>
        </w:rPr>
      </w:pPr>
    </w:p>
    <w:p w14:paraId="1E954A7D" w14:textId="77777777" w:rsidR="00D044AF" w:rsidRPr="00ED77CF" w:rsidRDefault="00D044AF" w:rsidP="00D044AF">
      <w:pPr>
        <w:rPr>
          <w:rFonts w:ascii="Calibri" w:hAnsi="Calibri" w:cs="Calibri"/>
          <w:color w:val="000000"/>
          <w:sz w:val="22"/>
          <w:szCs w:val="22"/>
        </w:rPr>
      </w:pPr>
      <w:r w:rsidRPr="00ED77CF">
        <w:rPr>
          <w:rFonts w:ascii="Calibri" w:hAnsi="Calibri" w:cs="Calibri"/>
          <w:color w:val="FF0000"/>
          <w:sz w:val="22"/>
          <w:szCs w:val="22"/>
        </w:rPr>
        <w:t>We agree with the reviewer that assessing PAR through the in-situ water column is a challenging endeavor as has been detailed in e.g. Piskozub, 2004 (Oceanologia).</w:t>
      </w:r>
    </w:p>
    <w:p w14:paraId="60576F28" w14:textId="753FCEA3" w:rsidR="00D044AF" w:rsidRPr="00ED77CF" w:rsidRDefault="00ED77CF" w:rsidP="00D044AF">
      <w:pPr>
        <w:rPr>
          <w:rFonts w:asciiTheme="minorHAnsi" w:hAnsiTheme="minorHAnsi" w:cstheme="minorHAnsi"/>
          <w:bCs/>
          <w:color w:val="FF0000"/>
          <w:sz w:val="22"/>
          <w:szCs w:val="22"/>
        </w:rPr>
      </w:pPr>
      <w:r w:rsidRPr="00ED77CF">
        <w:rPr>
          <w:rFonts w:asciiTheme="minorHAnsi" w:hAnsiTheme="minorHAnsi" w:cstheme="minorHAnsi"/>
          <w:color w:val="FF0000"/>
          <w:sz w:val="22"/>
          <w:szCs w:val="22"/>
        </w:rPr>
        <w:t xml:space="preserve">As stated in the text, we used the </w:t>
      </w:r>
      <w:r w:rsidRPr="00ED77CF">
        <w:rPr>
          <w:rFonts w:asciiTheme="minorHAnsi" w:hAnsiTheme="minorHAnsi" w:cstheme="minorHAnsi"/>
          <w:i/>
          <w:color w:val="FF0000"/>
          <w:sz w:val="22"/>
          <w:szCs w:val="22"/>
        </w:rPr>
        <w:t>in situ</w:t>
      </w:r>
      <w:r w:rsidRPr="00ED77CF">
        <w:rPr>
          <w:rFonts w:asciiTheme="minorHAnsi" w:hAnsiTheme="minorHAnsi" w:cstheme="minorHAnsi"/>
          <w:color w:val="FF0000"/>
          <w:sz w:val="22"/>
          <w:szCs w:val="22"/>
        </w:rPr>
        <w:t xml:space="preserve"> light attenuation from the CTD profile around noon to calculate the light field in the mixed layer. </w:t>
      </w:r>
      <w:r w:rsidRPr="00ED77CF">
        <w:rPr>
          <w:rFonts w:asciiTheme="minorHAnsi" w:eastAsiaTheme="minorEastAsia" w:hAnsiTheme="minorHAnsi" w:cstheme="minorHAnsi"/>
          <w:color w:val="FF0000"/>
          <w:sz w:val="22"/>
          <w:szCs w:val="22"/>
        </w:rPr>
        <w:t xml:space="preserve">The time-varying </w:t>
      </w:r>
      <w:r w:rsidRPr="00ED77CF">
        <w:rPr>
          <w:rFonts w:asciiTheme="minorHAnsi" w:eastAsiaTheme="minorEastAsia" w:hAnsiTheme="minorHAnsi" w:cstheme="minorHAnsi"/>
          <w:i/>
          <w:color w:val="FF0000"/>
          <w:sz w:val="22"/>
          <w:szCs w:val="22"/>
        </w:rPr>
        <w:t>in situ</w:t>
      </w:r>
      <w:r w:rsidRPr="00ED77CF">
        <w:rPr>
          <w:rFonts w:asciiTheme="minorHAnsi" w:eastAsiaTheme="minorEastAsia" w:hAnsiTheme="minorHAnsi" w:cstheme="minorHAnsi"/>
          <w:color w:val="FF0000"/>
          <w:sz w:val="22"/>
          <w:szCs w:val="22"/>
        </w:rPr>
        <w:t xml:space="preserve"> light field was modeled using the empirical transmission-light attenuation relationship and surface photosynthetically active radiation (PAR) measured by the ship’s meteorological system</w:t>
      </w:r>
      <w:r w:rsidR="00D044AF" w:rsidRPr="00ED77CF">
        <w:rPr>
          <w:rFonts w:ascii="Calibri" w:hAnsi="Calibri" w:cs="Calibri"/>
          <w:bCs/>
          <w:color w:val="FF0000"/>
          <w:sz w:val="22"/>
          <w:szCs w:val="22"/>
        </w:rPr>
        <w:t>.</w:t>
      </w:r>
      <w:r w:rsidR="00D044AF" w:rsidRPr="00ED77CF">
        <w:rPr>
          <w:rStyle w:val="apple-converted-space"/>
          <w:rFonts w:ascii="Calibri" w:hAnsi="Calibri" w:cs="Calibri"/>
          <w:color w:val="FF0000"/>
          <w:sz w:val="22"/>
          <w:szCs w:val="22"/>
        </w:rPr>
        <w:t> </w:t>
      </w:r>
      <w:r w:rsidR="00D044AF" w:rsidRPr="00ED77CF">
        <w:rPr>
          <w:rFonts w:ascii="Calibri" w:hAnsi="Calibri" w:cs="Calibri"/>
          <w:color w:val="FF0000"/>
          <w:sz w:val="22"/>
          <w:szCs w:val="22"/>
        </w:rPr>
        <w:t>The approach used was taken so as to minimize the number of assumptions and rely on an empirical approach. While shadows from the ship may still have influenced some of our measurements, there was no evidence for a systematic offset between near-surface PAR values on some casts (if the ship were a significant factor then upwards of 50% of the casts should have shown an effect). We view this approach as a first order approximation and welcome any suggestions for future cruises.</w:t>
      </w:r>
    </w:p>
    <w:p w14:paraId="155031E4" w14:textId="77777777" w:rsidR="00D044AF" w:rsidRDefault="00D044AF" w:rsidP="00D044AF">
      <w:pPr>
        <w:rPr>
          <w:rFonts w:ascii="Calibri" w:hAnsi="Calibri" w:cs="Calibri"/>
          <w:color w:val="000000"/>
          <w:sz w:val="22"/>
          <w:szCs w:val="22"/>
        </w:rPr>
      </w:pPr>
      <w:r>
        <w:rPr>
          <w:rFonts w:ascii="Calibri" w:hAnsi="Calibri" w:cs="Calibri"/>
          <w:color w:val="000000"/>
          <w:sz w:val="22"/>
          <w:szCs w:val="22"/>
        </w:rPr>
        <w:t> </w:t>
      </w:r>
    </w:p>
    <w:p w14:paraId="4687E79E" w14:textId="2613C9E9" w:rsidR="00033B8C" w:rsidRPr="00E40ABD" w:rsidRDefault="001F7D01" w:rsidP="001F7D01">
      <w:pPr>
        <w:rPr>
          <w:rFonts w:asciiTheme="minorHAnsi" w:hAnsiTheme="minorHAnsi" w:cstheme="minorHAnsi"/>
          <w:color w:val="000000"/>
          <w:highlight w:val="yellow"/>
          <w:shd w:val="clear" w:color="auto" w:fill="FFFFFF"/>
        </w:rPr>
      </w:pP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13. Line 453: "Acclimaitization" is a mouthful, and not a commonly used term. "Acclimation" is better.</w:t>
      </w:r>
    </w:p>
    <w:p w14:paraId="19717724" w14:textId="77777777" w:rsidR="00484BFC" w:rsidRPr="00E40ABD" w:rsidRDefault="00484BFC" w:rsidP="001F7D01">
      <w:pPr>
        <w:rPr>
          <w:rFonts w:asciiTheme="minorHAnsi" w:hAnsiTheme="minorHAnsi" w:cstheme="minorHAnsi"/>
          <w:color w:val="FF0000"/>
          <w:shd w:val="clear" w:color="auto" w:fill="FFFFFF"/>
        </w:rPr>
      </w:pPr>
    </w:p>
    <w:p w14:paraId="2CD5644F" w14:textId="04570542" w:rsidR="00033B8C" w:rsidRPr="00E40ABD" w:rsidRDefault="00033B8C" w:rsidP="001F7D01">
      <w:pPr>
        <w:rPr>
          <w:rFonts w:asciiTheme="minorHAnsi" w:hAnsiTheme="minorHAnsi" w:cstheme="minorHAnsi"/>
          <w:color w:val="FF0000"/>
          <w:shd w:val="clear" w:color="auto" w:fill="FFFFFF"/>
        </w:rPr>
      </w:pPr>
      <w:r w:rsidRPr="00E40ABD">
        <w:rPr>
          <w:rFonts w:asciiTheme="minorHAnsi" w:hAnsiTheme="minorHAnsi" w:cstheme="minorHAnsi"/>
          <w:color w:val="FF0000"/>
          <w:shd w:val="clear" w:color="auto" w:fill="FFFFFF"/>
        </w:rPr>
        <w:t>Changed!</w:t>
      </w:r>
    </w:p>
    <w:p w14:paraId="4427559E" w14:textId="77777777" w:rsidR="00033B8C" w:rsidRPr="00E40ABD" w:rsidRDefault="001F7D01" w:rsidP="001F7D01">
      <w:pPr>
        <w:rPr>
          <w:rFonts w:asciiTheme="minorHAnsi" w:hAnsiTheme="minorHAnsi" w:cstheme="minorHAnsi"/>
          <w:color w:val="000000"/>
          <w:shd w:val="clear" w:color="auto" w:fill="FFFFFF"/>
        </w:rPr>
      </w:pPr>
      <w:r w:rsidRPr="00E40ABD">
        <w:rPr>
          <w:rFonts w:asciiTheme="minorHAnsi" w:hAnsiTheme="minorHAnsi" w:cstheme="minorHAnsi"/>
          <w:color w:val="000000"/>
        </w:rPr>
        <w:br/>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14. Line 592: Is there a citation for this statement about stress and the PQ?</w:t>
      </w:r>
    </w:p>
    <w:p w14:paraId="5B161D2F" w14:textId="77777777" w:rsidR="00033B8C" w:rsidRPr="00E40ABD" w:rsidRDefault="00033B8C" w:rsidP="001F7D01">
      <w:pPr>
        <w:rPr>
          <w:rFonts w:asciiTheme="minorHAnsi" w:hAnsiTheme="minorHAnsi" w:cstheme="minorHAnsi"/>
          <w:color w:val="000000"/>
        </w:rPr>
      </w:pPr>
    </w:p>
    <w:p w14:paraId="206842F7" w14:textId="77777777" w:rsidR="00033B8C" w:rsidRPr="00E40ABD" w:rsidRDefault="00033B8C" w:rsidP="001F7D01">
      <w:pPr>
        <w:rPr>
          <w:rFonts w:asciiTheme="minorHAnsi" w:hAnsiTheme="minorHAnsi" w:cstheme="minorHAnsi"/>
          <w:color w:val="000000"/>
          <w:shd w:val="clear" w:color="auto" w:fill="FFFFFF"/>
        </w:rPr>
      </w:pPr>
      <w:r w:rsidRPr="00E40ABD">
        <w:rPr>
          <w:rFonts w:asciiTheme="minorHAnsi" w:hAnsiTheme="minorHAnsi" w:cstheme="minorHAnsi"/>
          <w:color w:val="FF0000"/>
        </w:rPr>
        <w:t xml:space="preserve">We thank the reviewer to point out the missing citations. We added two citations to the </w:t>
      </w:r>
      <w:commentRangeStart w:id="34"/>
      <w:r w:rsidRPr="00E40ABD">
        <w:rPr>
          <w:rFonts w:asciiTheme="minorHAnsi" w:hAnsiTheme="minorHAnsi" w:cstheme="minorHAnsi"/>
          <w:color w:val="FF0000"/>
        </w:rPr>
        <w:t>text</w:t>
      </w:r>
      <w:commentRangeEnd w:id="34"/>
      <w:r w:rsidR="00D26A25">
        <w:rPr>
          <w:rStyle w:val="CommentReference"/>
          <w:rFonts w:asciiTheme="minorHAnsi" w:eastAsiaTheme="minorHAnsi" w:hAnsiTheme="minorHAnsi" w:cstheme="minorBidi"/>
        </w:rPr>
        <w:commentReference w:id="34"/>
      </w:r>
      <w:r w:rsidRPr="00E40ABD">
        <w:rPr>
          <w:rFonts w:asciiTheme="minorHAnsi" w:hAnsiTheme="minorHAnsi" w:cstheme="minorHAnsi"/>
          <w:color w:val="FF0000"/>
        </w:rPr>
        <w:t>!</w:t>
      </w:r>
      <w:r w:rsidR="001F7D01" w:rsidRPr="00E40ABD">
        <w:rPr>
          <w:rFonts w:asciiTheme="minorHAnsi" w:hAnsiTheme="minorHAnsi" w:cstheme="minorHAnsi"/>
          <w:color w:val="FF0000"/>
        </w:rPr>
        <w:br/>
      </w:r>
      <w:r w:rsidR="001F7D01" w:rsidRPr="00E40ABD">
        <w:rPr>
          <w:rFonts w:asciiTheme="minorHAnsi" w:hAnsiTheme="minorHAnsi" w:cstheme="minorHAnsi"/>
          <w:color w:val="000000"/>
        </w:rPr>
        <w:br/>
      </w:r>
      <w:r w:rsidR="001F7D01" w:rsidRPr="00E40ABD">
        <w:rPr>
          <w:rFonts w:asciiTheme="minorHAnsi" w:hAnsiTheme="minorHAnsi" w:cstheme="minorHAnsi"/>
          <w:color w:val="000000"/>
          <w:shd w:val="clear" w:color="auto" w:fill="FFFFFF"/>
        </w:rPr>
        <w:t>15. Line 607: I think this could be stated more clearly. Production transfer?</w:t>
      </w:r>
    </w:p>
    <w:p w14:paraId="089E9081" w14:textId="77777777" w:rsidR="00033B8C" w:rsidRPr="00E40ABD" w:rsidRDefault="00033B8C" w:rsidP="001F7D01">
      <w:pPr>
        <w:rPr>
          <w:rFonts w:asciiTheme="minorHAnsi" w:hAnsiTheme="minorHAnsi" w:cstheme="minorHAnsi"/>
          <w:color w:val="000000"/>
        </w:rPr>
      </w:pPr>
    </w:p>
    <w:p w14:paraId="53EC1A98" w14:textId="77777777" w:rsidR="00D85801" w:rsidRPr="00E40ABD" w:rsidRDefault="00D85801" w:rsidP="001F7D01">
      <w:pPr>
        <w:rPr>
          <w:rFonts w:asciiTheme="minorHAnsi" w:hAnsiTheme="minorHAnsi" w:cstheme="minorHAnsi"/>
          <w:color w:val="000000"/>
        </w:rPr>
      </w:pPr>
      <w:r w:rsidRPr="00E40ABD">
        <w:rPr>
          <w:rFonts w:asciiTheme="minorHAnsi" w:hAnsiTheme="minorHAnsi" w:cstheme="minorHAnsi"/>
          <w:color w:val="FF0000"/>
        </w:rPr>
        <w:t>We rephrased the sentence. It now reads:  “..the difference in portions of GPP recovered by NPP</w:t>
      </w:r>
      <w:r w:rsidRPr="00E40ABD">
        <w:rPr>
          <w:rFonts w:asciiTheme="minorHAnsi" w:hAnsiTheme="minorHAnsi" w:cstheme="minorHAnsi"/>
          <w:color w:val="FF0000"/>
          <w:vertAlign w:val="subscript"/>
        </w:rPr>
        <w:t>14C</w:t>
      </w:r>
      <w:r w:rsidRPr="00E40ABD">
        <w:rPr>
          <w:rFonts w:asciiTheme="minorHAnsi" w:hAnsiTheme="minorHAnsi" w:cstheme="minorHAnsi"/>
          <w:color w:val="FF0000"/>
        </w:rPr>
        <w:t xml:space="preserve"> and NPP</w:t>
      </w:r>
      <w:r w:rsidRPr="00E40ABD">
        <w:rPr>
          <w:rFonts w:asciiTheme="minorHAnsi" w:hAnsiTheme="minorHAnsi" w:cstheme="minorHAnsi"/>
          <w:color w:val="FF0000"/>
          <w:vertAlign w:val="subscript"/>
        </w:rPr>
        <w:t>G/G</w:t>
      </w:r>
      <w:r w:rsidRPr="00E40ABD">
        <w:rPr>
          <w:rFonts w:asciiTheme="minorHAnsi" w:hAnsiTheme="minorHAnsi" w:cstheme="minorHAnsi"/>
          <w:color w:val="FF0000"/>
        </w:rPr>
        <w:t xml:space="preserve"> might be interpreted as measure of production losses during transfer of the </w:t>
      </w:r>
      <w:r w:rsidRPr="00E40ABD">
        <w:rPr>
          <w:rFonts w:asciiTheme="minorHAnsi" w:hAnsiTheme="minorHAnsi" w:cstheme="minorHAnsi"/>
          <w:color w:val="FF0000"/>
        </w:rPr>
        <w:lastRenderedPageBreak/>
        <w:t xml:space="preserve">organic matter through the food-web. “ </w:t>
      </w:r>
      <w:r w:rsidR="001F7D01" w:rsidRPr="00E40ABD">
        <w:rPr>
          <w:rFonts w:asciiTheme="minorHAnsi" w:hAnsiTheme="minorHAnsi" w:cstheme="minorHAnsi"/>
          <w:color w:val="000000"/>
        </w:rPr>
        <w:br/>
      </w:r>
      <w:r w:rsidR="001F7D01" w:rsidRPr="00E40ABD">
        <w:rPr>
          <w:rFonts w:asciiTheme="minorHAnsi" w:hAnsiTheme="minorHAnsi" w:cstheme="minorHAnsi"/>
          <w:color w:val="000000"/>
        </w:rPr>
        <w:br/>
      </w:r>
      <w:r w:rsidR="001F7D01" w:rsidRPr="00E40ABD">
        <w:rPr>
          <w:rFonts w:asciiTheme="minorHAnsi" w:hAnsiTheme="minorHAnsi" w:cstheme="minorHAnsi"/>
          <w:color w:val="000000"/>
          <w:shd w:val="clear" w:color="auto" w:fill="FFFFFF"/>
        </w:rPr>
        <w:t>16: Line 627: change to "to re-oxidize fully..."</w:t>
      </w:r>
      <w:r w:rsidR="001F7D01" w:rsidRPr="00E40ABD">
        <w:rPr>
          <w:rFonts w:asciiTheme="minorHAnsi" w:hAnsiTheme="minorHAnsi" w:cstheme="minorHAnsi"/>
          <w:color w:val="000000"/>
        </w:rPr>
        <w:br/>
      </w:r>
    </w:p>
    <w:p w14:paraId="591FD555" w14:textId="77777777" w:rsidR="00D85801" w:rsidRPr="00E40ABD" w:rsidRDefault="00D85801" w:rsidP="001F7D01">
      <w:pPr>
        <w:rPr>
          <w:rFonts w:asciiTheme="minorHAnsi" w:hAnsiTheme="minorHAnsi" w:cstheme="minorHAnsi"/>
          <w:color w:val="FF0000"/>
        </w:rPr>
      </w:pPr>
      <w:r w:rsidRPr="00E40ABD">
        <w:rPr>
          <w:rFonts w:asciiTheme="minorHAnsi" w:hAnsiTheme="minorHAnsi" w:cstheme="minorHAnsi"/>
          <w:color w:val="FF0000"/>
        </w:rPr>
        <w:t>Changed!</w:t>
      </w:r>
    </w:p>
    <w:p w14:paraId="3B5BC66C" w14:textId="77777777" w:rsidR="00D85801" w:rsidRPr="00E40ABD" w:rsidRDefault="00D85801" w:rsidP="001F7D01">
      <w:pPr>
        <w:rPr>
          <w:rFonts w:asciiTheme="minorHAnsi" w:hAnsiTheme="minorHAnsi" w:cstheme="minorHAnsi"/>
          <w:color w:val="000000"/>
          <w:shd w:val="clear" w:color="auto" w:fill="FFFFFF"/>
        </w:rPr>
      </w:pPr>
      <w:r w:rsidRPr="00E40ABD">
        <w:rPr>
          <w:rFonts w:asciiTheme="minorHAnsi" w:hAnsiTheme="minorHAnsi" w:cstheme="minorHAnsi"/>
          <w:color w:val="000000"/>
        </w:rPr>
        <w:t xml:space="preserve"> </w:t>
      </w:r>
      <w:r w:rsidR="001F7D01" w:rsidRPr="00E40ABD">
        <w:rPr>
          <w:rFonts w:asciiTheme="minorHAnsi" w:hAnsiTheme="minorHAnsi" w:cstheme="minorHAnsi"/>
          <w:color w:val="000000"/>
        </w:rPr>
        <w:br/>
      </w:r>
      <w:r w:rsidR="001F7D01" w:rsidRPr="00E40ABD">
        <w:rPr>
          <w:rFonts w:asciiTheme="minorHAnsi" w:hAnsiTheme="minorHAnsi" w:cstheme="minorHAnsi"/>
          <w:color w:val="000000"/>
          <w:shd w:val="clear" w:color="auto" w:fill="FFFFFF"/>
        </w:rPr>
        <w:t>17: Line 713: I don't think "seeing" Wang et al (submitted) is possible at this stage of publication. </w:t>
      </w:r>
    </w:p>
    <w:p w14:paraId="59CCA9F8" w14:textId="582A3E4F" w:rsidR="00D85801" w:rsidRPr="00E40ABD" w:rsidRDefault="001F7D01" w:rsidP="001F7D01">
      <w:pPr>
        <w:rPr>
          <w:rFonts w:asciiTheme="minorHAnsi" w:hAnsiTheme="minorHAnsi" w:cstheme="minorHAnsi"/>
          <w:color w:val="FF0000"/>
        </w:rPr>
      </w:pPr>
      <w:r w:rsidRPr="00E40ABD">
        <w:rPr>
          <w:rFonts w:asciiTheme="minorHAnsi" w:hAnsiTheme="minorHAnsi" w:cstheme="minorHAnsi"/>
          <w:color w:val="000000"/>
        </w:rPr>
        <w:br/>
      </w:r>
      <w:r w:rsidR="00D85801" w:rsidRPr="00E40ABD">
        <w:rPr>
          <w:rFonts w:asciiTheme="minorHAnsi" w:hAnsiTheme="minorHAnsi" w:cstheme="minorHAnsi"/>
          <w:color w:val="FF0000"/>
        </w:rPr>
        <w:t>This is obviously true. Wang et al was recently resubmitted</w:t>
      </w:r>
      <w:del w:id="35" w:author="Nicolas Cassar" w:date="2020-02-29T15:02:00Z">
        <w:r w:rsidR="00D85801" w:rsidRPr="00E40ABD" w:rsidDel="00D26A25">
          <w:rPr>
            <w:rFonts w:asciiTheme="minorHAnsi" w:hAnsiTheme="minorHAnsi" w:cstheme="minorHAnsi"/>
            <w:color w:val="FF0000"/>
          </w:rPr>
          <w:delText xml:space="preserve"> after initial submission</w:delText>
        </w:r>
      </w:del>
      <w:r w:rsidR="00D85801" w:rsidRPr="00E40ABD">
        <w:rPr>
          <w:rFonts w:asciiTheme="minorHAnsi" w:hAnsiTheme="minorHAnsi" w:cstheme="minorHAnsi"/>
          <w:color w:val="FF0000"/>
        </w:rPr>
        <w:t>. We hope that we can change the submission status to an accepted/in press status during the MS-proof correction.</w:t>
      </w:r>
      <w:r w:rsidR="0055380B" w:rsidRPr="00E40ABD">
        <w:rPr>
          <w:rFonts w:asciiTheme="minorHAnsi" w:hAnsiTheme="minorHAnsi" w:cstheme="minorHAnsi"/>
          <w:color w:val="FF0000"/>
        </w:rPr>
        <w:t xml:space="preserve"> Nonetheless, we deleted “see” from the text!</w:t>
      </w:r>
    </w:p>
    <w:p w14:paraId="4AF5B7F6" w14:textId="77777777" w:rsidR="00D85801" w:rsidRPr="00E40ABD" w:rsidRDefault="001F7D01" w:rsidP="001F7D01">
      <w:pPr>
        <w:rPr>
          <w:rFonts w:asciiTheme="minorHAnsi" w:hAnsiTheme="minorHAnsi" w:cstheme="minorHAnsi"/>
          <w:color w:val="000000"/>
        </w:rPr>
      </w:pP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18. Line 718: New paragraph?</w:t>
      </w:r>
      <w:r w:rsidRPr="00E40ABD">
        <w:rPr>
          <w:rFonts w:asciiTheme="minorHAnsi" w:hAnsiTheme="minorHAnsi" w:cstheme="minorHAnsi"/>
          <w:color w:val="000000"/>
        </w:rPr>
        <w:br/>
      </w:r>
    </w:p>
    <w:p w14:paraId="3A74C57A" w14:textId="77777777" w:rsidR="00D85801" w:rsidRPr="00E40ABD" w:rsidRDefault="00D85801" w:rsidP="001F7D01">
      <w:pPr>
        <w:rPr>
          <w:rFonts w:asciiTheme="minorHAnsi" w:hAnsiTheme="minorHAnsi" w:cstheme="minorHAnsi"/>
          <w:color w:val="FF0000"/>
        </w:rPr>
      </w:pPr>
      <w:r w:rsidRPr="00E40ABD">
        <w:rPr>
          <w:rFonts w:asciiTheme="minorHAnsi" w:hAnsiTheme="minorHAnsi" w:cstheme="minorHAnsi"/>
          <w:color w:val="FF0000"/>
        </w:rPr>
        <w:t xml:space="preserve">Yes – change performed! </w:t>
      </w:r>
    </w:p>
    <w:p w14:paraId="7C98D676" w14:textId="77777777" w:rsidR="00E47784" w:rsidRPr="00E40ABD" w:rsidRDefault="001F7D01" w:rsidP="001F7D01">
      <w:pPr>
        <w:rPr>
          <w:rFonts w:asciiTheme="minorHAnsi" w:hAnsiTheme="minorHAnsi" w:cstheme="minorHAnsi"/>
          <w:color w:val="000000"/>
          <w:highlight w:val="yellow"/>
          <w:shd w:val="clear" w:color="auto" w:fill="FFFFFF"/>
        </w:rPr>
      </w:pP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19. Line 728: "equal to..."</w:t>
      </w:r>
    </w:p>
    <w:p w14:paraId="54A37A83" w14:textId="77777777" w:rsidR="00E47784" w:rsidRPr="00E40ABD" w:rsidRDefault="00E47784" w:rsidP="001F7D01">
      <w:pPr>
        <w:rPr>
          <w:rFonts w:asciiTheme="minorHAnsi" w:hAnsiTheme="minorHAnsi" w:cstheme="minorHAnsi"/>
          <w:color w:val="000000"/>
        </w:rPr>
      </w:pPr>
    </w:p>
    <w:p w14:paraId="7FB38F37" w14:textId="77777777" w:rsidR="0055380B" w:rsidRPr="00E40ABD" w:rsidRDefault="00E47784" w:rsidP="001F7D01">
      <w:pPr>
        <w:rPr>
          <w:rFonts w:asciiTheme="minorHAnsi" w:hAnsiTheme="minorHAnsi" w:cstheme="minorHAnsi"/>
          <w:color w:val="000000"/>
          <w:shd w:val="clear" w:color="auto" w:fill="FFFFFF"/>
        </w:rPr>
      </w:pPr>
      <w:r w:rsidRPr="00E40ABD">
        <w:rPr>
          <w:rFonts w:asciiTheme="minorHAnsi" w:hAnsiTheme="minorHAnsi" w:cstheme="minorHAnsi"/>
          <w:color w:val="FF0000"/>
        </w:rPr>
        <w:t>Done</w:t>
      </w:r>
      <w:r w:rsidR="001F7D01" w:rsidRPr="00E40ABD">
        <w:rPr>
          <w:rFonts w:asciiTheme="minorHAnsi" w:hAnsiTheme="minorHAnsi" w:cstheme="minorHAnsi"/>
          <w:color w:val="FF0000"/>
        </w:rPr>
        <w:br/>
      </w:r>
      <w:r w:rsidR="001F7D01" w:rsidRPr="00E40ABD">
        <w:rPr>
          <w:rFonts w:asciiTheme="minorHAnsi" w:hAnsiTheme="minorHAnsi" w:cstheme="minorHAnsi"/>
          <w:color w:val="000000"/>
        </w:rPr>
        <w:br/>
      </w:r>
      <w:r w:rsidR="001F7D01" w:rsidRPr="00E40ABD">
        <w:rPr>
          <w:rFonts w:asciiTheme="minorHAnsi" w:hAnsiTheme="minorHAnsi" w:cstheme="minorHAnsi"/>
          <w:color w:val="000000"/>
          <w:shd w:val="clear" w:color="auto" w:fill="FFFFFF"/>
        </w:rPr>
        <w:t>20: Lines 732ff: Interesting discussion, but it comes down to the time scale at which a balance between NP and NCP is achieved. Annually? Seasonally? I'm not that familiar with the cited work, but instead of other processes, the time scale for the potential equivalence might be mentioned.</w:t>
      </w:r>
    </w:p>
    <w:p w14:paraId="20AA1183" w14:textId="77777777" w:rsidR="0055380B" w:rsidRPr="00E40ABD" w:rsidRDefault="0055380B" w:rsidP="001F7D01">
      <w:pPr>
        <w:rPr>
          <w:rFonts w:asciiTheme="minorHAnsi" w:hAnsiTheme="minorHAnsi" w:cstheme="minorHAnsi"/>
          <w:color w:val="000000"/>
        </w:rPr>
      </w:pPr>
    </w:p>
    <w:p w14:paraId="0588F870" w14:textId="1D02385E" w:rsidR="0055380B" w:rsidRPr="00E40ABD" w:rsidRDefault="0055380B" w:rsidP="0055380B">
      <w:pPr>
        <w:rPr>
          <w:rFonts w:asciiTheme="minorHAnsi" w:hAnsiTheme="minorHAnsi" w:cstheme="minorHAnsi"/>
          <w:color w:val="FF0000"/>
        </w:rPr>
      </w:pPr>
      <w:r w:rsidRPr="00E40ABD">
        <w:rPr>
          <w:rFonts w:asciiTheme="minorHAnsi" w:hAnsiTheme="minorHAnsi" w:cstheme="minorHAnsi"/>
          <w:color w:val="FF0000"/>
        </w:rPr>
        <w:t xml:space="preserve">We agree with the reviewer here but are hesitant to add timescales to the discussion as the time scale of interest depends on the temporal dynamics of a region (and reference frame - Eulerian or Lagrangian).  Essentially, the time scale has to be long enough to integrate over any temporal perturbations to the system (i.e., phytoplankton biomass, POM, NO3, and NH4 have to return to approximately their background state).   For the </w:t>
      </w:r>
      <w:del w:id="36" w:author="Stukel" w:date="2020-02-29T13:52:00Z">
        <w:r w:rsidRPr="00E40ABD" w:rsidDel="008A6C4E">
          <w:rPr>
            <w:rFonts w:asciiTheme="minorHAnsi" w:hAnsiTheme="minorHAnsi" w:cstheme="minorHAnsi"/>
            <w:color w:val="FF0000"/>
          </w:rPr>
          <w:delText xml:space="preserve">WAP </w:delText>
        </w:r>
      </w:del>
      <w:ins w:id="37" w:author="Stukel" w:date="2020-02-29T13:52:00Z">
        <w:r w:rsidR="008A6C4E">
          <w:rPr>
            <w:rFonts w:asciiTheme="minorHAnsi" w:hAnsiTheme="minorHAnsi" w:cstheme="minorHAnsi"/>
            <w:color w:val="FF0000"/>
          </w:rPr>
          <w:t xml:space="preserve">western Antarctic Peninsula (site of </w:t>
        </w:r>
      </w:ins>
      <w:ins w:id="38" w:author="Stukel" w:date="2020-02-29T13:53:00Z">
        <w:r w:rsidR="00E72CB0">
          <w:rPr>
            <w:rFonts w:asciiTheme="minorHAnsi" w:hAnsiTheme="minorHAnsi" w:cstheme="minorHAnsi"/>
            <w:color w:val="FF0000"/>
          </w:rPr>
          <w:t xml:space="preserve">the </w:t>
        </w:r>
      </w:ins>
      <w:ins w:id="39" w:author="Stukel" w:date="2020-02-29T13:52:00Z">
        <w:r w:rsidR="008A6C4E">
          <w:rPr>
            <w:rFonts w:asciiTheme="minorHAnsi" w:hAnsiTheme="minorHAnsi" w:cstheme="minorHAnsi"/>
            <w:color w:val="FF0000"/>
          </w:rPr>
          <w:t>Tortell et al. and Stukel et al. studies</w:t>
        </w:r>
      </w:ins>
      <w:ins w:id="40" w:author="Stukel" w:date="2020-02-29T13:53:00Z">
        <w:r w:rsidR="008A6C4E">
          <w:rPr>
            <w:rFonts w:asciiTheme="minorHAnsi" w:hAnsiTheme="minorHAnsi" w:cstheme="minorHAnsi"/>
            <w:color w:val="FF0000"/>
          </w:rPr>
          <w:t>)</w:t>
        </w:r>
      </w:ins>
      <w:ins w:id="41" w:author="Stukel" w:date="2020-02-29T13:52:00Z">
        <w:r w:rsidR="008A6C4E" w:rsidRPr="00E40ABD">
          <w:rPr>
            <w:rFonts w:asciiTheme="minorHAnsi" w:hAnsiTheme="minorHAnsi" w:cstheme="minorHAnsi"/>
            <w:color w:val="FF0000"/>
          </w:rPr>
          <w:t xml:space="preserve"> </w:t>
        </w:r>
      </w:ins>
      <w:r w:rsidRPr="00E40ABD">
        <w:rPr>
          <w:rFonts w:asciiTheme="minorHAnsi" w:hAnsiTheme="minorHAnsi" w:cstheme="minorHAnsi"/>
          <w:color w:val="FF0000"/>
        </w:rPr>
        <w:t>this means integrating over the summer growth season.  For a specific upwelled water parcel in the CCE tracked in a Lagrangian framework, this means integrating over a long enough period that the residual biomass in the system is small relative to the temporally-integrated export, NCP, and NP. </w:t>
      </w:r>
      <w:r w:rsidRPr="00E40ABD">
        <w:rPr>
          <w:rStyle w:val="apple-converted-space"/>
          <w:rFonts w:asciiTheme="minorHAnsi" w:hAnsiTheme="minorHAnsi" w:cstheme="minorHAnsi"/>
          <w:color w:val="FF0000"/>
        </w:rPr>
        <w:t> </w:t>
      </w:r>
      <w:r w:rsidRPr="00E40ABD">
        <w:rPr>
          <w:rFonts w:asciiTheme="minorHAnsi" w:hAnsiTheme="minorHAnsi" w:cstheme="minorHAnsi"/>
          <w:color w:val="FF0000"/>
        </w:rPr>
        <w:t>In a</w:t>
      </w:r>
      <w:del w:id="42" w:author="Stukel" w:date="2020-02-29T13:53:00Z">
        <w:r w:rsidRPr="00E40ABD" w:rsidDel="00E72CB0">
          <w:rPr>
            <w:rFonts w:asciiTheme="minorHAnsi" w:hAnsiTheme="minorHAnsi" w:cstheme="minorHAnsi"/>
            <w:color w:val="FF0000"/>
          </w:rPr>
          <w:delText>n</w:delText>
        </w:r>
      </w:del>
      <w:r w:rsidRPr="00E40ABD">
        <w:rPr>
          <w:rFonts w:asciiTheme="minorHAnsi" w:hAnsiTheme="minorHAnsi" w:cstheme="minorHAnsi"/>
          <w:color w:val="FF0000"/>
        </w:rPr>
        <w:t xml:space="preserve"> mechanistic approach, one needs to make sure to not sample over just the increasing phase of a bloom or just the decline phase. If, one </w:t>
      </w:r>
      <w:del w:id="43" w:author="Stukel" w:date="2020-02-29T13:54:00Z">
        <w:r w:rsidRPr="00E40ABD" w:rsidDel="00E72CB0">
          <w:rPr>
            <w:rFonts w:asciiTheme="minorHAnsi" w:hAnsiTheme="minorHAnsi" w:cstheme="minorHAnsi"/>
            <w:color w:val="FF0000"/>
          </w:rPr>
          <w:delText>would  see</w:delText>
        </w:r>
      </w:del>
      <w:ins w:id="44" w:author="Stukel" w:date="2020-02-29T13:54:00Z">
        <w:r w:rsidR="00E72CB0">
          <w:rPr>
            <w:rFonts w:asciiTheme="minorHAnsi" w:hAnsiTheme="minorHAnsi" w:cstheme="minorHAnsi"/>
            <w:color w:val="FF0000"/>
          </w:rPr>
          <w:t>did sample only over a single phase of a bloom, she/he might measure</w:t>
        </w:r>
      </w:ins>
      <w:r w:rsidRPr="00E40ABD">
        <w:rPr>
          <w:rFonts w:asciiTheme="minorHAnsi" w:hAnsiTheme="minorHAnsi" w:cstheme="minorHAnsi"/>
          <w:color w:val="FF0000"/>
        </w:rPr>
        <w:t xml:space="preserve"> excess NCP and NP (with the respective export likely not to happen until after sampling was completed) or </w:t>
      </w:r>
      <w:del w:id="45" w:author="Stukel" w:date="2020-02-29T13:54:00Z">
        <w:r w:rsidRPr="00E40ABD" w:rsidDel="00E72CB0">
          <w:rPr>
            <w:rFonts w:asciiTheme="minorHAnsi" w:hAnsiTheme="minorHAnsi" w:cstheme="minorHAnsi"/>
            <w:color w:val="FF0000"/>
          </w:rPr>
          <w:delText xml:space="preserve">one would see </w:delText>
        </w:r>
      </w:del>
      <w:r w:rsidRPr="00E40ABD">
        <w:rPr>
          <w:rFonts w:asciiTheme="minorHAnsi" w:hAnsiTheme="minorHAnsi" w:cstheme="minorHAnsi"/>
          <w:color w:val="FF0000"/>
        </w:rPr>
        <w:t>excess export (because NCP and NP happened before sampling was started).</w:t>
      </w:r>
    </w:p>
    <w:p w14:paraId="72AF9F2D" w14:textId="77777777" w:rsidR="0055380B" w:rsidRPr="00E40ABD" w:rsidRDefault="0055380B" w:rsidP="0055380B">
      <w:pPr>
        <w:rPr>
          <w:rFonts w:asciiTheme="minorHAnsi" w:hAnsiTheme="minorHAnsi" w:cstheme="minorHAnsi"/>
          <w:color w:val="000000"/>
        </w:rPr>
      </w:pPr>
    </w:p>
    <w:p w14:paraId="34EBC97D" w14:textId="268A3F45" w:rsidR="00BF1F62" w:rsidRPr="00E40ABD" w:rsidRDefault="001F7D01" w:rsidP="001F7D01">
      <w:pPr>
        <w:rPr>
          <w:rFonts w:asciiTheme="minorHAnsi" w:hAnsiTheme="minorHAnsi" w:cstheme="minorHAnsi"/>
          <w:color w:val="000000"/>
          <w:shd w:val="clear" w:color="auto" w:fill="FFFFFF"/>
        </w:rPr>
      </w:pPr>
      <w:r w:rsidRPr="00E40ABD">
        <w:rPr>
          <w:rFonts w:asciiTheme="minorHAnsi" w:hAnsiTheme="minorHAnsi" w:cstheme="minorHAnsi"/>
          <w:color w:val="000000"/>
        </w:rPr>
        <w:br/>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 xml:space="preserve">21. Fig. 2. Nice figure, and I don't remember seeing the results presented on the shoaling or </w:t>
      </w:r>
      <w:r w:rsidRPr="00E40ABD">
        <w:rPr>
          <w:rFonts w:asciiTheme="minorHAnsi" w:hAnsiTheme="minorHAnsi" w:cstheme="minorHAnsi"/>
          <w:color w:val="000000"/>
          <w:shd w:val="clear" w:color="auto" w:fill="FFFFFF"/>
        </w:rPr>
        <w:lastRenderedPageBreak/>
        <w:t>deepening of the mixed layer, except in passing. And I don't remember seeing the secular change in MLD discussed with respect to the parameters measured. </w:t>
      </w:r>
    </w:p>
    <w:p w14:paraId="3A593BC5" w14:textId="77777777" w:rsidR="00BF1F62" w:rsidRPr="00E40ABD" w:rsidRDefault="00BF1F62" w:rsidP="001F7D01">
      <w:pPr>
        <w:rPr>
          <w:rFonts w:asciiTheme="minorHAnsi" w:hAnsiTheme="minorHAnsi" w:cstheme="minorHAnsi"/>
          <w:color w:val="000000"/>
        </w:rPr>
      </w:pPr>
    </w:p>
    <w:p w14:paraId="7DFCED92" w14:textId="3A3FF05A" w:rsidR="00BF1F62" w:rsidRPr="00E40ABD" w:rsidRDefault="00BF1F62" w:rsidP="001F7D01">
      <w:pPr>
        <w:rPr>
          <w:rFonts w:asciiTheme="minorHAnsi" w:hAnsiTheme="minorHAnsi" w:cstheme="minorHAnsi"/>
          <w:color w:val="FF0000"/>
        </w:rPr>
      </w:pPr>
      <w:r w:rsidRPr="00E40ABD">
        <w:rPr>
          <w:rFonts w:asciiTheme="minorHAnsi" w:hAnsiTheme="minorHAnsi" w:cstheme="minorHAnsi"/>
          <w:color w:val="FF0000"/>
        </w:rPr>
        <w:t xml:space="preserve">We thank the reviewer for appreciating </w:t>
      </w:r>
      <w:del w:id="46" w:author="Nicolas Cassar" w:date="2020-02-29T15:04:00Z">
        <w:r w:rsidRPr="00E40ABD" w:rsidDel="00D26A25">
          <w:rPr>
            <w:rFonts w:asciiTheme="minorHAnsi" w:hAnsiTheme="minorHAnsi" w:cstheme="minorHAnsi"/>
            <w:color w:val="FF0000"/>
          </w:rPr>
          <w:delText>the figure work</w:delText>
        </w:r>
      </w:del>
      <w:ins w:id="47" w:author="Nicolas Cassar" w:date="2020-02-29T15:04:00Z">
        <w:r w:rsidR="00D26A25">
          <w:rPr>
            <w:rFonts w:asciiTheme="minorHAnsi" w:hAnsiTheme="minorHAnsi" w:cstheme="minorHAnsi"/>
            <w:color w:val="FF0000"/>
          </w:rPr>
          <w:t>this figure</w:t>
        </w:r>
      </w:ins>
      <w:r w:rsidRPr="00E40ABD">
        <w:rPr>
          <w:rFonts w:asciiTheme="minorHAnsi" w:hAnsiTheme="minorHAnsi" w:cstheme="minorHAnsi"/>
          <w:color w:val="FF0000"/>
        </w:rPr>
        <w:t xml:space="preserve">. </w:t>
      </w:r>
    </w:p>
    <w:p w14:paraId="1D3873F7" w14:textId="77777777" w:rsidR="00BF1F62" w:rsidRPr="00E40ABD" w:rsidRDefault="00BF1F62" w:rsidP="001F7D01">
      <w:pPr>
        <w:rPr>
          <w:rFonts w:asciiTheme="minorHAnsi" w:hAnsiTheme="minorHAnsi" w:cstheme="minorHAnsi"/>
          <w:color w:val="000000"/>
        </w:rPr>
      </w:pPr>
    </w:p>
    <w:p w14:paraId="1BD65CBA" w14:textId="41F479F2" w:rsidR="00BF1F62" w:rsidRPr="00E40ABD" w:rsidRDefault="00BF1F62" w:rsidP="001F7D01">
      <w:pPr>
        <w:rPr>
          <w:rFonts w:asciiTheme="minorHAnsi" w:hAnsiTheme="minorHAnsi" w:cstheme="minorHAnsi"/>
          <w:color w:val="FF0000"/>
        </w:rPr>
      </w:pPr>
      <w:bookmarkStart w:id="48" w:name="_GoBack"/>
      <w:r w:rsidRPr="00E40ABD">
        <w:rPr>
          <w:rFonts w:asciiTheme="minorHAnsi" w:hAnsiTheme="minorHAnsi" w:cstheme="minorHAnsi"/>
          <w:color w:val="FF0000"/>
        </w:rPr>
        <w:t xml:space="preserve">The ML effect of PP was mentioned in line </w:t>
      </w:r>
      <w:r w:rsidRPr="00E72CB0">
        <w:rPr>
          <w:rFonts w:asciiTheme="minorHAnsi" w:hAnsiTheme="minorHAnsi" w:cstheme="minorHAnsi"/>
          <w:color w:val="FF0000"/>
          <w:highlight w:val="yellow"/>
          <w:rPrChange w:id="49" w:author="Stukel" w:date="2020-02-29T13:54:00Z">
            <w:rPr>
              <w:rFonts w:asciiTheme="minorHAnsi" w:hAnsiTheme="minorHAnsi" w:cstheme="minorHAnsi"/>
              <w:color w:val="FF0000"/>
            </w:rPr>
          </w:rPrChange>
        </w:rPr>
        <w:t>XXX</w:t>
      </w:r>
      <w:r w:rsidRPr="00E40ABD">
        <w:rPr>
          <w:rFonts w:asciiTheme="minorHAnsi" w:hAnsiTheme="minorHAnsi" w:cstheme="minorHAnsi"/>
          <w:color w:val="FF0000"/>
        </w:rPr>
        <w:t xml:space="preserve"> – 633ff, 533ff, 412. In general, </w:t>
      </w:r>
      <w:commentRangeStart w:id="50"/>
      <w:r w:rsidRPr="00E40ABD">
        <w:rPr>
          <w:rFonts w:asciiTheme="minorHAnsi" w:hAnsiTheme="minorHAnsi" w:cstheme="minorHAnsi"/>
          <w:color w:val="FF0000"/>
        </w:rPr>
        <w:t>MLD was calculated into the data presented</w:t>
      </w:r>
      <w:commentRangeEnd w:id="50"/>
      <w:r w:rsidR="00D26A25">
        <w:rPr>
          <w:rStyle w:val="CommentReference"/>
          <w:rFonts w:asciiTheme="minorHAnsi" w:eastAsiaTheme="minorHAnsi" w:hAnsiTheme="minorHAnsi" w:cstheme="minorBidi"/>
        </w:rPr>
        <w:commentReference w:id="50"/>
      </w:r>
      <w:r w:rsidRPr="00E40ABD">
        <w:rPr>
          <w:rFonts w:asciiTheme="minorHAnsi" w:hAnsiTheme="minorHAnsi" w:cstheme="minorHAnsi"/>
          <w:color w:val="FF0000"/>
        </w:rPr>
        <w:t xml:space="preserve"> (GPPFRRF, NPP, NP and Export) Changes in MLD were also </w:t>
      </w:r>
      <w:r w:rsidR="00113176" w:rsidRPr="00E40ABD">
        <w:rPr>
          <w:rFonts w:asciiTheme="minorHAnsi" w:hAnsiTheme="minorHAnsi" w:cstheme="minorHAnsi"/>
          <w:color w:val="FF0000"/>
        </w:rPr>
        <w:t>accounted</w:t>
      </w:r>
      <w:r w:rsidRPr="00E40ABD">
        <w:rPr>
          <w:rFonts w:asciiTheme="minorHAnsi" w:hAnsiTheme="minorHAnsi" w:cstheme="minorHAnsi"/>
          <w:color w:val="FF0000"/>
        </w:rPr>
        <w:t xml:space="preserve"> for in NCP – however here the calculation </w:t>
      </w:r>
      <w:r w:rsidR="00113176" w:rsidRPr="00E40ABD">
        <w:rPr>
          <w:rFonts w:asciiTheme="minorHAnsi" w:hAnsiTheme="minorHAnsi" w:cstheme="minorHAnsi"/>
          <w:color w:val="FF0000"/>
        </w:rPr>
        <w:t>might</w:t>
      </w:r>
      <w:r w:rsidRPr="00E40ABD">
        <w:rPr>
          <w:rFonts w:asciiTheme="minorHAnsi" w:hAnsiTheme="minorHAnsi" w:cstheme="minorHAnsi"/>
          <w:color w:val="FF0000"/>
        </w:rPr>
        <w:t xml:space="preserve"> have </w:t>
      </w:r>
      <w:r w:rsidR="00B95571" w:rsidRPr="00E40ABD">
        <w:rPr>
          <w:rFonts w:asciiTheme="minorHAnsi" w:hAnsiTheme="minorHAnsi" w:cstheme="minorHAnsi"/>
          <w:color w:val="FF0000"/>
        </w:rPr>
        <w:t xml:space="preserve">underestimated NCP as stated in </w:t>
      </w:r>
      <w:ins w:id="51" w:author="Nicolas Cassar" w:date="2020-02-29T15:05:00Z">
        <w:r w:rsidR="00D26A25">
          <w:rPr>
            <w:rFonts w:asciiTheme="minorHAnsi" w:hAnsiTheme="minorHAnsi" w:cstheme="minorHAnsi"/>
            <w:color w:val="FF0000"/>
          </w:rPr>
          <w:t>W</w:t>
        </w:r>
      </w:ins>
      <w:del w:id="52" w:author="Nicolas Cassar" w:date="2020-02-29T15:05:00Z">
        <w:r w:rsidR="00B95571" w:rsidRPr="00E40ABD" w:rsidDel="00D26A25">
          <w:rPr>
            <w:rFonts w:asciiTheme="minorHAnsi" w:hAnsiTheme="minorHAnsi" w:cstheme="minorHAnsi"/>
            <w:color w:val="FF0000"/>
          </w:rPr>
          <w:delText>w</w:delText>
        </w:r>
      </w:del>
      <w:r w:rsidR="00B95571" w:rsidRPr="00E40ABD">
        <w:rPr>
          <w:rFonts w:asciiTheme="minorHAnsi" w:hAnsiTheme="minorHAnsi" w:cstheme="minorHAnsi"/>
          <w:color w:val="FF0000"/>
        </w:rPr>
        <w:t>ang et al:</w:t>
      </w:r>
      <w:r w:rsidR="00B95571" w:rsidRPr="00E72CB0">
        <w:rPr>
          <w:rFonts w:asciiTheme="minorHAnsi" w:hAnsiTheme="minorHAnsi" w:cstheme="minorHAnsi"/>
          <w:color w:val="FF0000"/>
          <w:highlight w:val="yellow"/>
          <w:rPrChange w:id="53" w:author="Stukel" w:date="2020-02-29T13:55:00Z">
            <w:rPr>
              <w:rFonts w:asciiTheme="minorHAnsi" w:hAnsiTheme="minorHAnsi" w:cstheme="minorHAnsi"/>
              <w:color w:val="FF0000"/>
            </w:rPr>
          </w:rPrChange>
        </w:rPr>
        <w:t>XXX</w:t>
      </w:r>
    </w:p>
    <w:p w14:paraId="3B285AC8" w14:textId="162F7D61" w:rsidR="00B95571" w:rsidRPr="00E40ABD" w:rsidRDefault="00B95571" w:rsidP="001F7D01">
      <w:pPr>
        <w:rPr>
          <w:rFonts w:asciiTheme="minorHAnsi" w:hAnsiTheme="minorHAnsi" w:cstheme="minorHAnsi"/>
          <w:color w:val="000000"/>
        </w:rPr>
      </w:pPr>
    </w:p>
    <w:bookmarkEnd w:id="48"/>
    <w:p w14:paraId="05991303" w14:textId="4F65D9F9" w:rsidR="001F7D01" w:rsidRPr="00E40ABD" w:rsidRDefault="001F7D01" w:rsidP="001F7D01">
      <w:pPr>
        <w:rPr>
          <w:rFonts w:asciiTheme="minorHAnsi" w:hAnsiTheme="minorHAnsi" w:cstheme="minorHAnsi"/>
          <w:color w:val="000000"/>
          <w:shd w:val="clear" w:color="auto" w:fill="FFFFFF"/>
        </w:rPr>
      </w:pPr>
      <w:r w:rsidRPr="00E40ABD">
        <w:rPr>
          <w:rFonts w:asciiTheme="minorHAnsi" w:hAnsiTheme="minorHAnsi" w:cstheme="minorHAnsi"/>
          <w:color w:val="000000"/>
        </w:rPr>
        <w:br/>
      </w:r>
      <w:r w:rsidRPr="00E40ABD">
        <w:rPr>
          <w:rFonts w:asciiTheme="minorHAnsi" w:hAnsiTheme="minorHAnsi" w:cstheme="minorHAnsi"/>
          <w:color w:val="000000"/>
        </w:rPr>
        <w:br/>
      </w:r>
    </w:p>
    <w:p w14:paraId="5C7B0266" w14:textId="77777777" w:rsidR="005032B8" w:rsidRPr="00E40ABD" w:rsidRDefault="00726D6E">
      <w:pPr>
        <w:rPr>
          <w:rFonts w:asciiTheme="minorHAnsi" w:hAnsiTheme="minorHAnsi" w:cstheme="minorHAnsi"/>
        </w:rPr>
      </w:pPr>
    </w:p>
    <w:sectPr w:rsidR="005032B8" w:rsidRPr="00E40ABD" w:rsidSect="0062420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Sven Kranz" w:date="2020-02-24T12:38:00Z" w:initials="SK">
    <w:p w14:paraId="6132ACA2" w14:textId="7BE947EB" w:rsidR="00BB235F" w:rsidRDefault="00BB235F">
      <w:pPr>
        <w:pStyle w:val="CommentText"/>
      </w:pPr>
      <w:r>
        <w:rPr>
          <w:rStyle w:val="CommentReference"/>
        </w:rPr>
        <w:annotationRef/>
      </w:r>
      <w:r w:rsidR="003F443E">
        <w:t>I still need to add this figure</w:t>
      </w:r>
    </w:p>
  </w:comment>
  <w:comment w:id="34" w:author="Nicolas Cassar" w:date="2020-02-29T15:01:00Z" w:initials="NC">
    <w:p w14:paraId="6F86DE4E" w14:textId="71C97213" w:rsidR="00D26A25" w:rsidRDefault="00D26A25">
      <w:pPr>
        <w:pStyle w:val="CommentText"/>
      </w:pPr>
      <w:r>
        <w:rPr>
          <w:rStyle w:val="CommentReference"/>
        </w:rPr>
        <w:annotationRef/>
      </w:r>
      <w:r>
        <w:t>Might be worth letting the reviewer know which citations were included (so they don’t have to look for them)</w:t>
      </w:r>
    </w:p>
  </w:comment>
  <w:comment w:id="50" w:author="Nicolas Cassar" w:date="2020-02-29T15:05:00Z" w:initials="NC">
    <w:p w14:paraId="5AF71D2B" w14:textId="7EEC99D0" w:rsidR="00D26A25" w:rsidRDefault="00D26A25">
      <w:pPr>
        <w:pStyle w:val="CommentText"/>
      </w:pPr>
      <w:r>
        <w:rPr>
          <w:rStyle w:val="CommentReference"/>
        </w:rPr>
        <w:annotationRef/>
      </w:r>
      <w:r>
        <w:t>Accounted 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32ACA2" w15:done="0"/>
  <w15:commentEx w15:paraId="6F86DE4E" w15:done="0"/>
  <w15:commentEx w15:paraId="5AF71D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32ACA2" w16cid:durableId="21FE425D"/>
  <w16cid:commentId w16cid:paraId="6F86DE4E" w16cid:durableId="2204FB59"/>
  <w16cid:commentId w16cid:paraId="5AF71D2B" w16cid:durableId="2204FC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olas Cassar">
    <w15:presenceInfo w15:providerId="AD" w15:userId="S-1-5-21-1614895754-1935655697-725345543-31152"/>
  </w15:person>
  <w15:person w15:author="Sven Kranz">
    <w15:presenceInfo w15:providerId="AD" w15:userId="S::skranz@fsu.edu::ef8850a5-ea71-4c6e-817b-d3d7e2baa0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hideSpellingErrors/>
  <w:hideGrammaticalError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D01"/>
    <w:rsid w:val="00011C3C"/>
    <w:rsid w:val="00025516"/>
    <w:rsid w:val="00033B8C"/>
    <w:rsid w:val="00034929"/>
    <w:rsid w:val="00034B67"/>
    <w:rsid w:val="000540B2"/>
    <w:rsid w:val="00080613"/>
    <w:rsid w:val="000A6922"/>
    <w:rsid w:val="000B19E5"/>
    <w:rsid w:val="000B7A90"/>
    <w:rsid w:val="000D3B47"/>
    <w:rsid w:val="000D546F"/>
    <w:rsid w:val="000D5BDC"/>
    <w:rsid w:val="000F3AA5"/>
    <w:rsid w:val="000F68EA"/>
    <w:rsid w:val="00113176"/>
    <w:rsid w:val="001147B7"/>
    <w:rsid w:val="001402D7"/>
    <w:rsid w:val="00144B12"/>
    <w:rsid w:val="00185AE0"/>
    <w:rsid w:val="001915A4"/>
    <w:rsid w:val="001F16AF"/>
    <w:rsid w:val="001F7D01"/>
    <w:rsid w:val="0023468E"/>
    <w:rsid w:val="00271296"/>
    <w:rsid w:val="00292768"/>
    <w:rsid w:val="002D0EFE"/>
    <w:rsid w:val="002E15D7"/>
    <w:rsid w:val="00343DBE"/>
    <w:rsid w:val="00363073"/>
    <w:rsid w:val="00377821"/>
    <w:rsid w:val="003A4EB1"/>
    <w:rsid w:val="003F443E"/>
    <w:rsid w:val="004176CF"/>
    <w:rsid w:val="0045354A"/>
    <w:rsid w:val="00461B91"/>
    <w:rsid w:val="00462EDB"/>
    <w:rsid w:val="00482E68"/>
    <w:rsid w:val="00484BFC"/>
    <w:rsid w:val="004D1AA9"/>
    <w:rsid w:val="00525500"/>
    <w:rsid w:val="00530ABF"/>
    <w:rsid w:val="0055380B"/>
    <w:rsid w:val="00557E06"/>
    <w:rsid w:val="00563D01"/>
    <w:rsid w:val="0058113A"/>
    <w:rsid w:val="00594BF7"/>
    <w:rsid w:val="005E125B"/>
    <w:rsid w:val="005E6DB3"/>
    <w:rsid w:val="006061E1"/>
    <w:rsid w:val="00617210"/>
    <w:rsid w:val="0062420A"/>
    <w:rsid w:val="0063553C"/>
    <w:rsid w:val="00650F68"/>
    <w:rsid w:val="006555FA"/>
    <w:rsid w:val="006571D2"/>
    <w:rsid w:val="00661024"/>
    <w:rsid w:val="00696752"/>
    <w:rsid w:val="006A3A10"/>
    <w:rsid w:val="006A44A5"/>
    <w:rsid w:val="006A7064"/>
    <w:rsid w:val="006C0CA7"/>
    <w:rsid w:val="006D05D0"/>
    <w:rsid w:val="006F3B1C"/>
    <w:rsid w:val="006F6CFC"/>
    <w:rsid w:val="007014E6"/>
    <w:rsid w:val="007026C6"/>
    <w:rsid w:val="007042B5"/>
    <w:rsid w:val="0071354B"/>
    <w:rsid w:val="00726D6E"/>
    <w:rsid w:val="007357C9"/>
    <w:rsid w:val="007377BB"/>
    <w:rsid w:val="00742B23"/>
    <w:rsid w:val="00765256"/>
    <w:rsid w:val="00784935"/>
    <w:rsid w:val="00790374"/>
    <w:rsid w:val="00795F14"/>
    <w:rsid w:val="007B1B94"/>
    <w:rsid w:val="007B737B"/>
    <w:rsid w:val="007C526F"/>
    <w:rsid w:val="007E5791"/>
    <w:rsid w:val="0080567D"/>
    <w:rsid w:val="0081441A"/>
    <w:rsid w:val="00834AF0"/>
    <w:rsid w:val="00860768"/>
    <w:rsid w:val="00864288"/>
    <w:rsid w:val="00874557"/>
    <w:rsid w:val="008A6C4E"/>
    <w:rsid w:val="008C0331"/>
    <w:rsid w:val="008E7CA8"/>
    <w:rsid w:val="0092348E"/>
    <w:rsid w:val="00936611"/>
    <w:rsid w:val="00941E92"/>
    <w:rsid w:val="00952748"/>
    <w:rsid w:val="00963D52"/>
    <w:rsid w:val="00965F69"/>
    <w:rsid w:val="00977927"/>
    <w:rsid w:val="009812D9"/>
    <w:rsid w:val="00990AFF"/>
    <w:rsid w:val="00994F8F"/>
    <w:rsid w:val="00A00B99"/>
    <w:rsid w:val="00A24CE6"/>
    <w:rsid w:val="00A44CE0"/>
    <w:rsid w:val="00A50683"/>
    <w:rsid w:val="00A66123"/>
    <w:rsid w:val="00A74AA3"/>
    <w:rsid w:val="00AA08BC"/>
    <w:rsid w:val="00AA48BB"/>
    <w:rsid w:val="00AA52B1"/>
    <w:rsid w:val="00AA57A3"/>
    <w:rsid w:val="00AC238D"/>
    <w:rsid w:val="00AC2DF9"/>
    <w:rsid w:val="00AC4458"/>
    <w:rsid w:val="00AD0FEF"/>
    <w:rsid w:val="00AF4F09"/>
    <w:rsid w:val="00B05728"/>
    <w:rsid w:val="00B057AE"/>
    <w:rsid w:val="00B411A4"/>
    <w:rsid w:val="00B46109"/>
    <w:rsid w:val="00B6279F"/>
    <w:rsid w:val="00B902A0"/>
    <w:rsid w:val="00B95571"/>
    <w:rsid w:val="00B95C6A"/>
    <w:rsid w:val="00BA6224"/>
    <w:rsid w:val="00BB235F"/>
    <w:rsid w:val="00BB3354"/>
    <w:rsid w:val="00BC09F5"/>
    <w:rsid w:val="00BD03BF"/>
    <w:rsid w:val="00BD3890"/>
    <w:rsid w:val="00BF1F62"/>
    <w:rsid w:val="00C22FE2"/>
    <w:rsid w:val="00C33DD1"/>
    <w:rsid w:val="00C60CBA"/>
    <w:rsid w:val="00C635CA"/>
    <w:rsid w:val="00C700E2"/>
    <w:rsid w:val="00C7553E"/>
    <w:rsid w:val="00C8378D"/>
    <w:rsid w:val="00C951E6"/>
    <w:rsid w:val="00CA10BC"/>
    <w:rsid w:val="00CB3C0F"/>
    <w:rsid w:val="00CC034F"/>
    <w:rsid w:val="00CD2A3B"/>
    <w:rsid w:val="00CD2C40"/>
    <w:rsid w:val="00CD3D2A"/>
    <w:rsid w:val="00CD77A0"/>
    <w:rsid w:val="00CF1397"/>
    <w:rsid w:val="00D01D64"/>
    <w:rsid w:val="00D044AF"/>
    <w:rsid w:val="00D26A25"/>
    <w:rsid w:val="00D27071"/>
    <w:rsid w:val="00D448B3"/>
    <w:rsid w:val="00D47207"/>
    <w:rsid w:val="00D7077B"/>
    <w:rsid w:val="00D85801"/>
    <w:rsid w:val="00D87E31"/>
    <w:rsid w:val="00D97863"/>
    <w:rsid w:val="00E254FB"/>
    <w:rsid w:val="00E3017A"/>
    <w:rsid w:val="00E33AA0"/>
    <w:rsid w:val="00E378D5"/>
    <w:rsid w:val="00E40ABD"/>
    <w:rsid w:val="00E47784"/>
    <w:rsid w:val="00E715DF"/>
    <w:rsid w:val="00E72CB0"/>
    <w:rsid w:val="00EB04FC"/>
    <w:rsid w:val="00EB2952"/>
    <w:rsid w:val="00EC2016"/>
    <w:rsid w:val="00ED77CF"/>
    <w:rsid w:val="00F85795"/>
    <w:rsid w:val="00F87B0F"/>
    <w:rsid w:val="00FA484D"/>
    <w:rsid w:val="00FB6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D2FFD"/>
  <w15:docId w15:val="{269D8DFF-39DA-4AE5-8295-D2B9121C8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380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F7D01"/>
  </w:style>
  <w:style w:type="character" w:styleId="CommentReference">
    <w:name w:val="annotation reference"/>
    <w:basedOn w:val="DefaultParagraphFont"/>
    <w:uiPriority w:val="99"/>
    <w:semiHidden/>
    <w:unhideWhenUsed/>
    <w:rsid w:val="001F7D01"/>
    <w:rPr>
      <w:sz w:val="16"/>
      <w:szCs w:val="16"/>
    </w:rPr>
  </w:style>
  <w:style w:type="paragraph" w:styleId="CommentText">
    <w:name w:val="annotation text"/>
    <w:basedOn w:val="Normal"/>
    <w:link w:val="CommentTextChar"/>
    <w:uiPriority w:val="99"/>
    <w:semiHidden/>
    <w:unhideWhenUsed/>
    <w:rsid w:val="001F7D01"/>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1F7D01"/>
    <w:rPr>
      <w:sz w:val="20"/>
      <w:szCs w:val="20"/>
    </w:rPr>
  </w:style>
  <w:style w:type="paragraph" w:styleId="CommentSubject">
    <w:name w:val="annotation subject"/>
    <w:basedOn w:val="CommentText"/>
    <w:next w:val="CommentText"/>
    <w:link w:val="CommentSubjectChar"/>
    <w:uiPriority w:val="99"/>
    <w:semiHidden/>
    <w:unhideWhenUsed/>
    <w:rsid w:val="001F7D01"/>
    <w:rPr>
      <w:b/>
      <w:bCs/>
    </w:rPr>
  </w:style>
  <w:style w:type="character" w:customStyle="1" w:styleId="CommentSubjectChar">
    <w:name w:val="Comment Subject Char"/>
    <w:basedOn w:val="CommentTextChar"/>
    <w:link w:val="CommentSubject"/>
    <w:uiPriority w:val="99"/>
    <w:semiHidden/>
    <w:rsid w:val="001F7D01"/>
    <w:rPr>
      <w:b/>
      <w:bCs/>
      <w:sz w:val="20"/>
      <w:szCs w:val="20"/>
    </w:rPr>
  </w:style>
  <w:style w:type="paragraph" w:styleId="BalloonText">
    <w:name w:val="Balloon Text"/>
    <w:basedOn w:val="Normal"/>
    <w:link w:val="BalloonTextChar"/>
    <w:uiPriority w:val="99"/>
    <w:semiHidden/>
    <w:unhideWhenUsed/>
    <w:rsid w:val="001F7D01"/>
    <w:rPr>
      <w:rFonts w:eastAsiaTheme="minorHAnsi"/>
      <w:sz w:val="18"/>
      <w:szCs w:val="18"/>
    </w:rPr>
  </w:style>
  <w:style w:type="character" w:customStyle="1" w:styleId="BalloonTextChar">
    <w:name w:val="Balloon Text Char"/>
    <w:basedOn w:val="DefaultParagraphFont"/>
    <w:link w:val="BalloonText"/>
    <w:uiPriority w:val="99"/>
    <w:semiHidden/>
    <w:rsid w:val="001F7D0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4992">
      <w:bodyDiv w:val="1"/>
      <w:marLeft w:val="0"/>
      <w:marRight w:val="0"/>
      <w:marTop w:val="0"/>
      <w:marBottom w:val="0"/>
      <w:divBdr>
        <w:top w:val="none" w:sz="0" w:space="0" w:color="auto"/>
        <w:left w:val="none" w:sz="0" w:space="0" w:color="auto"/>
        <w:bottom w:val="none" w:sz="0" w:space="0" w:color="auto"/>
        <w:right w:val="none" w:sz="0" w:space="0" w:color="auto"/>
      </w:divBdr>
    </w:div>
    <w:div w:id="444740298">
      <w:bodyDiv w:val="1"/>
      <w:marLeft w:val="0"/>
      <w:marRight w:val="0"/>
      <w:marTop w:val="0"/>
      <w:marBottom w:val="0"/>
      <w:divBdr>
        <w:top w:val="none" w:sz="0" w:space="0" w:color="auto"/>
        <w:left w:val="none" w:sz="0" w:space="0" w:color="auto"/>
        <w:bottom w:val="none" w:sz="0" w:space="0" w:color="auto"/>
        <w:right w:val="none" w:sz="0" w:space="0" w:color="auto"/>
      </w:divBdr>
    </w:div>
    <w:div w:id="484013975">
      <w:bodyDiv w:val="1"/>
      <w:marLeft w:val="0"/>
      <w:marRight w:val="0"/>
      <w:marTop w:val="0"/>
      <w:marBottom w:val="0"/>
      <w:divBdr>
        <w:top w:val="none" w:sz="0" w:space="0" w:color="auto"/>
        <w:left w:val="none" w:sz="0" w:space="0" w:color="auto"/>
        <w:bottom w:val="none" w:sz="0" w:space="0" w:color="auto"/>
        <w:right w:val="none" w:sz="0" w:space="0" w:color="auto"/>
      </w:divBdr>
      <w:divsChild>
        <w:div w:id="934942230">
          <w:marLeft w:val="0"/>
          <w:marRight w:val="0"/>
          <w:marTop w:val="0"/>
          <w:marBottom w:val="0"/>
          <w:divBdr>
            <w:top w:val="none" w:sz="0" w:space="0" w:color="auto"/>
            <w:left w:val="none" w:sz="0" w:space="0" w:color="auto"/>
            <w:bottom w:val="none" w:sz="0" w:space="0" w:color="auto"/>
            <w:right w:val="none" w:sz="0" w:space="0" w:color="auto"/>
          </w:divBdr>
        </w:div>
        <w:div w:id="1683317131">
          <w:marLeft w:val="0"/>
          <w:marRight w:val="0"/>
          <w:marTop w:val="0"/>
          <w:marBottom w:val="0"/>
          <w:divBdr>
            <w:top w:val="none" w:sz="0" w:space="0" w:color="auto"/>
            <w:left w:val="none" w:sz="0" w:space="0" w:color="auto"/>
            <w:bottom w:val="none" w:sz="0" w:space="0" w:color="auto"/>
            <w:right w:val="none" w:sz="0" w:space="0" w:color="auto"/>
          </w:divBdr>
        </w:div>
        <w:div w:id="1041396184">
          <w:marLeft w:val="0"/>
          <w:marRight w:val="0"/>
          <w:marTop w:val="0"/>
          <w:marBottom w:val="0"/>
          <w:divBdr>
            <w:top w:val="none" w:sz="0" w:space="0" w:color="auto"/>
            <w:left w:val="none" w:sz="0" w:space="0" w:color="auto"/>
            <w:bottom w:val="none" w:sz="0" w:space="0" w:color="auto"/>
            <w:right w:val="none" w:sz="0" w:space="0" w:color="auto"/>
          </w:divBdr>
        </w:div>
        <w:div w:id="310015647">
          <w:marLeft w:val="0"/>
          <w:marRight w:val="0"/>
          <w:marTop w:val="0"/>
          <w:marBottom w:val="0"/>
          <w:divBdr>
            <w:top w:val="none" w:sz="0" w:space="0" w:color="auto"/>
            <w:left w:val="none" w:sz="0" w:space="0" w:color="auto"/>
            <w:bottom w:val="none" w:sz="0" w:space="0" w:color="auto"/>
            <w:right w:val="none" w:sz="0" w:space="0" w:color="auto"/>
          </w:divBdr>
        </w:div>
        <w:div w:id="1642998040">
          <w:marLeft w:val="0"/>
          <w:marRight w:val="0"/>
          <w:marTop w:val="0"/>
          <w:marBottom w:val="0"/>
          <w:divBdr>
            <w:top w:val="none" w:sz="0" w:space="0" w:color="auto"/>
            <w:left w:val="none" w:sz="0" w:space="0" w:color="auto"/>
            <w:bottom w:val="none" w:sz="0" w:space="0" w:color="auto"/>
            <w:right w:val="none" w:sz="0" w:space="0" w:color="auto"/>
          </w:divBdr>
        </w:div>
        <w:div w:id="590547275">
          <w:marLeft w:val="0"/>
          <w:marRight w:val="0"/>
          <w:marTop w:val="0"/>
          <w:marBottom w:val="0"/>
          <w:divBdr>
            <w:top w:val="none" w:sz="0" w:space="0" w:color="auto"/>
            <w:left w:val="none" w:sz="0" w:space="0" w:color="auto"/>
            <w:bottom w:val="none" w:sz="0" w:space="0" w:color="auto"/>
            <w:right w:val="none" w:sz="0" w:space="0" w:color="auto"/>
          </w:divBdr>
        </w:div>
      </w:divsChild>
    </w:div>
    <w:div w:id="1163202066">
      <w:bodyDiv w:val="1"/>
      <w:marLeft w:val="0"/>
      <w:marRight w:val="0"/>
      <w:marTop w:val="0"/>
      <w:marBottom w:val="0"/>
      <w:divBdr>
        <w:top w:val="none" w:sz="0" w:space="0" w:color="auto"/>
        <w:left w:val="none" w:sz="0" w:space="0" w:color="auto"/>
        <w:bottom w:val="none" w:sz="0" w:space="0" w:color="auto"/>
        <w:right w:val="none" w:sz="0" w:space="0" w:color="auto"/>
      </w:divBdr>
    </w:div>
    <w:div w:id="1291399509">
      <w:bodyDiv w:val="1"/>
      <w:marLeft w:val="0"/>
      <w:marRight w:val="0"/>
      <w:marTop w:val="0"/>
      <w:marBottom w:val="0"/>
      <w:divBdr>
        <w:top w:val="none" w:sz="0" w:space="0" w:color="auto"/>
        <w:left w:val="none" w:sz="0" w:space="0" w:color="auto"/>
        <w:bottom w:val="none" w:sz="0" w:space="0" w:color="auto"/>
        <w:right w:val="none" w:sz="0" w:space="0" w:color="auto"/>
      </w:divBdr>
    </w:div>
    <w:div w:id="144743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01B7D-F2C2-9C45-A6FC-3EA0C0184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2477</Words>
  <Characters>14124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16568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Kranz</dc:creator>
  <cp:keywords/>
  <dc:description/>
  <cp:lastModifiedBy>Sven Kranz</cp:lastModifiedBy>
  <cp:revision>2</cp:revision>
  <dcterms:created xsi:type="dcterms:W3CDTF">2020-03-03T18:21:00Z</dcterms:created>
  <dcterms:modified xsi:type="dcterms:W3CDTF">2020-03-03T18:21:00Z</dcterms:modified>
</cp:coreProperties>
</file>